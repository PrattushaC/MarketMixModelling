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6473" w14:textId="77777777" w:rsidR="00A86CEE" w:rsidRPr="00D615A0" w:rsidRDefault="007B203F" w:rsidP="007B203F">
      <w:pPr>
        <w:jc w:val="center"/>
        <w:rPr>
          <w:b/>
          <w:sz w:val="32"/>
          <w:szCs w:val="32"/>
        </w:rPr>
      </w:pPr>
      <w:r w:rsidRPr="00D615A0">
        <w:rPr>
          <w:b/>
          <w:sz w:val="32"/>
          <w:szCs w:val="32"/>
        </w:rPr>
        <w:t>Aluminum in Antiperspirants: A Genuine Concern or Just a Hype?</w:t>
      </w:r>
    </w:p>
    <w:p w14:paraId="3AD22517" w14:textId="149D765E" w:rsidR="00126EBD" w:rsidRPr="00D615A0" w:rsidRDefault="00126EBD" w:rsidP="00126EBD"/>
    <w:p w14:paraId="4859EE9E" w14:textId="5507DDB3" w:rsidR="007B203F" w:rsidRPr="00226F8E" w:rsidRDefault="007B203F" w:rsidP="00226F8E">
      <w:pPr>
        <w:spacing w:line="480" w:lineRule="auto"/>
        <w:contextualSpacing/>
        <w:jc w:val="center"/>
        <w:rPr>
          <w:sz w:val="24"/>
          <w:szCs w:val="24"/>
        </w:rPr>
      </w:pPr>
      <w:r w:rsidRPr="00226F8E">
        <w:rPr>
          <w:sz w:val="24"/>
          <w:szCs w:val="24"/>
        </w:rPr>
        <w:t>Sudhir</w:t>
      </w:r>
      <w:r w:rsidR="00D369B3" w:rsidRPr="00226F8E">
        <w:rPr>
          <w:sz w:val="24"/>
          <w:szCs w:val="24"/>
        </w:rPr>
        <w:t xml:space="preserve"> M</w:t>
      </w:r>
      <w:r w:rsidRPr="00226F8E">
        <w:rPr>
          <w:sz w:val="24"/>
          <w:szCs w:val="24"/>
        </w:rPr>
        <w:t xml:space="preserve"> Baswan</w:t>
      </w:r>
      <w:r w:rsidR="00F4519E" w:rsidRPr="00226F8E">
        <w:rPr>
          <w:sz w:val="24"/>
          <w:szCs w:val="24"/>
          <w:vertAlign w:val="superscript"/>
        </w:rPr>
        <w:t>1</w:t>
      </w:r>
      <w:r w:rsidR="00D369B3" w:rsidRPr="00226F8E">
        <w:rPr>
          <w:sz w:val="24"/>
          <w:szCs w:val="24"/>
        </w:rPr>
        <w:t>*</w:t>
      </w:r>
      <w:r w:rsidR="00856177">
        <w:rPr>
          <w:sz w:val="24"/>
          <w:szCs w:val="24"/>
        </w:rPr>
        <w:t>, Shatrunjai P Singh</w:t>
      </w:r>
      <w:r w:rsidR="00856177" w:rsidRPr="00856177">
        <w:rPr>
          <w:sz w:val="24"/>
          <w:szCs w:val="24"/>
          <w:vertAlign w:val="superscript"/>
        </w:rPr>
        <w:t>2</w:t>
      </w:r>
      <w:r w:rsidR="0087498B">
        <w:rPr>
          <w:sz w:val="24"/>
          <w:szCs w:val="24"/>
        </w:rPr>
        <w:t xml:space="preserve">, </w:t>
      </w:r>
      <w:r w:rsidR="00871FBE" w:rsidRPr="0087498B">
        <w:rPr>
          <w:noProof/>
          <w:sz w:val="24"/>
          <w:szCs w:val="24"/>
        </w:rPr>
        <w:t>and</w:t>
      </w:r>
      <w:r w:rsidR="00871FBE" w:rsidRPr="00226F8E">
        <w:rPr>
          <w:sz w:val="24"/>
          <w:szCs w:val="24"/>
        </w:rPr>
        <w:t xml:space="preserve"> Anshu Malik</w:t>
      </w:r>
      <w:r w:rsidR="00856177">
        <w:rPr>
          <w:sz w:val="24"/>
          <w:szCs w:val="24"/>
          <w:vertAlign w:val="superscript"/>
        </w:rPr>
        <w:t>3</w:t>
      </w:r>
    </w:p>
    <w:p w14:paraId="5632C17E" w14:textId="184718F3" w:rsidR="00226F8E" w:rsidRDefault="00F4519E" w:rsidP="00226F8E">
      <w:pPr>
        <w:spacing w:line="480" w:lineRule="auto"/>
        <w:contextualSpacing/>
        <w:jc w:val="center"/>
        <w:rPr>
          <w:sz w:val="24"/>
          <w:szCs w:val="24"/>
        </w:rPr>
      </w:pPr>
      <w:r w:rsidRPr="00226F8E">
        <w:rPr>
          <w:sz w:val="24"/>
          <w:szCs w:val="24"/>
          <w:vertAlign w:val="superscript"/>
        </w:rPr>
        <w:t>1</w:t>
      </w:r>
      <w:r w:rsidR="00226F8E" w:rsidRPr="00226F8E">
        <w:rPr>
          <w:sz w:val="24"/>
          <w:szCs w:val="24"/>
          <w:vertAlign w:val="superscript"/>
        </w:rPr>
        <w:t xml:space="preserve"> </w:t>
      </w:r>
      <w:r w:rsidR="005F1D87">
        <w:rPr>
          <w:sz w:val="24"/>
          <w:szCs w:val="24"/>
        </w:rPr>
        <w:t xml:space="preserve">Winkle College of Pharmacy, University of Cincinnati, Ohio, </w:t>
      </w:r>
      <w:r w:rsidR="003B33C3" w:rsidRPr="00226F8E">
        <w:rPr>
          <w:sz w:val="24"/>
          <w:szCs w:val="24"/>
        </w:rPr>
        <w:t xml:space="preserve">USA </w:t>
      </w:r>
      <w:r w:rsidR="009346C6" w:rsidRPr="00226F8E">
        <w:rPr>
          <w:sz w:val="24"/>
          <w:szCs w:val="24"/>
        </w:rPr>
        <w:t xml:space="preserve"> </w:t>
      </w:r>
      <w:r w:rsidR="00106483" w:rsidRPr="00226F8E">
        <w:rPr>
          <w:sz w:val="24"/>
          <w:szCs w:val="24"/>
        </w:rPr>
        <w:t>4</w:t>
      </w:r>
      <w:r w:rsidR="00546BCF">
        <w:rPr>
          <w:sz w:val="24"/>
          <w:szCs w:val="24"/>
        </w:rPr>
        <w:t>52</w:t>
      </w:r>
      <w:r w:rsidR="00137E7E">
        <w:rPr>
          <w:sz w:val="24"/>
          <w:szCs w:val="24"/>
        </w:rPr>
        <w:t>67</w:t>
      </w:r>
    </w:p>
    <w:p w14:paraId="6E3A430C" w14:textId="39A02218" w:rsidR="00856177" w:rsidRPr="00856177" w:rsidRDefault="00856177" w:rsidP="00226F8E">
      <w:pPr>
        <w:spacing w:line="480" w:lineRule="auto"/>
        <w:contextualSpacing/>
        <w:jc w:val="center"/>
        <w:rPr>
          <w:sz w:val="24"/>
          <w:szCs w:val="24"/>
        </w:rPr>
      </w:pPr>
      <w:r w:rsidRPr="00856177">
        <w:rPr>
          <w:sz w:val="24"/>
          <w:szCs w:val="24"/>
          <w:vertAlign w:val="superscript"/>
        </w:rPr>
        <w:t>2</w:t>
      </w:r>
      <w:r w:rsidR="005F1D87">
        <w:rPr>
          <w:sz w:val="24"/>
          <w:szCs w:val="24"/>
        </w:rPr>
        <w:t xml:space="preserve"> </w:t>
      </w:r>
      <w:r w:rsidR="005F1D87" w:rsidRPr="005F1D87">
        <w:rPr>
          <w:noProof/>
          <w:sz w:val="24"/>
          <w:szCs w:val="24"/>
        </w:rPr>
        <w:t>Coll</w:t>
      </w:r>
      <w:r w:rsidR="005F1D87">
        <w:rPr>
          <w:noProof/>
          <w:sz w:val="24"/>
          <w:szCs w:val="24"/>
        </w:rPr>
        <w:t>e</w:t>
      </w:r>
      <w:r w:rsidR="005F1D87" w:rsidRPr="005F1D87">
        <w:rPr>
          <w:noProof/>
          <w:sz w:val="24"/>
          <w:szCs w:val="24"/>
        </w:rPr>
        <w:t>ge</w:t>
      </w:r>
      <w:r w:rsidR="005F1D87">
        <w:rPr>
          <w:sz w:val="24"/>
          <w:szCs w:val="24"/>
        </w:rPr>
        <w:t xml:space="preserve"> of Medic</w:t>
      </w:r>
      <w:r w:rsidR="00546BCF">
        <w:rPr>
          <w:sz w:val="24"/>
          <w:szCs w:val="24"/>
        </w:rPr>
        <w:t>ine</w:t>
      </w:r>
      <w:r w:rsidR="005F1D87">
        <w:rPr>
          <w:sz w:val="24"/>
          <w:szCs w:val="24"/>
        </w:rPr>
        <w:t xml:space="preserve">, University of Cincinnati, Ohio, USA </w:t>
      </w:r>
      <w:r w:rsidR="00546BCF">
        <w:rPr>
          <w:sz w:val="24"/>
          <w:szCs w:val="24"/>
        </w:rPr>
        <w:t>452</w:t>
      </w:r>
      <w:r w:rsidR="00137E7E">
        <w:rPr>
          <w:sz w:val="24"/>
          <w:szCs w:val="24"/>
        </w:rPr>
        <w:t>67</w:t>
      </w:r>
    </w:p>
    <w:p w14:paraId="638E6791" w14:textId="794A699F" w:rsidR="00871FBE" w:rsidRPr="00226F8E" w:rsidRDefault="00856177" w:rsidP="00A32674">
      <w:pPr>
        <w:spacing w:line="480" w:lineRule="auto"/>
        <w:contextualSpacing/>
        <w:jc w:val="center"/>
        <w:rPr>
          <w:rFonts w:cstheme="minorHAnsi"/>
          <w:noProof/>
          <w:sz w:val="24"/>
          <w:szCs w:val="24"/>
        </w:rPr>
      </w:pPr>
      <w:r>
        <w:rPr>
          <w:sz w:val="24"/>
          <w:szCs w:val="24"/>
          <w:vertAlign w:val="superscript"/>
        </w:rPr>
        <w:t>3</w:t>
      </w:r>
      <w:r w:rsidR="00226F8E" w:rsidRPr="00226F8E">
        <w:rPr>
          <w:noProof/>
          <w:sz w:val="24"/>
          <w:szCs w:val="24"/>
          <w:vertAlign w:val="superscript"/>
        </w:rPr>
        <w:t xml:space="preserve"> </w:t>
      </w:r>
      <w:r w:rsidR="00871FBE" w:rsidRPr="00B65029">
        <w:rPr>
          <w:rFonts w:cstheme="minorHAnsi"/>
          <w:noProof/>
          <w:sz w:val="24"/>
          <w:szCs w:val="24"/>
        </w:rPr>
        <w:t xml:space="preserve">School of Biotechnology, </w:t>
      </w:r>
      <w:r w:rsidR="00A32674">
        <w:rPr>
          <w:rFonts w:cstheme="minorHAnsi"/>
          <w:noProof/>
          <w:sz w:val="24"/>
          <w:szCs w:val="24"/>
        </w:rPr>
        <w:t xml:space="preserve"> </w:t>
      </w:r>
      <w:r w:rsidR="00871FBE" w:rsidRPr="00B65029">
        <w:rPr>
          <w:rFonts w:cstheme="minorHAnsi"/>
          <w:noProof/>
          <w:sz w:val="24"/>
          <w:szCs w:val="24"/>
        </w:rPr>
        <w:t>Jawaharlal Nehru University</w:t>
      </w:r>
      <w:r w:rsidR="002E53F7" w:rsidRPr="00B65029">
        <w:rPr>
          <w:rFonts w:cstheme="minorHAnsi"/>
          <w:noProof/>
          <w:sz w:val="24"/>
          <w:szCs w:val="24"/>
        </w:rPr>
        <w:t xml:space="preserve"> (JNU)</w:t>
      </w:r>
      <w:r w:rsidR="00871FBE" w:rsidRPr="00B65029">
        <w:rPr>
          <w:rFonts w:cstheme="minorHAnsi"/>
          <w:noProof/>
          <w:sz w:val="24"/>
          <w:szCs w:val="24"/>
        </w:rPr>
        <w:t>, New Delhi, India</w:t>
      </w:r>
      <w:r w:rsidR="00871FBE" w:rsidRPr="00226F8E">
        <w:rPr>
          <w:rFonts w:cstheme="minorHAnsi"/>
          <w:sz w:val="24"/>
          <w:szCs w:val="24"/>
        </w:rPr>
        <w:t xml:space="preserve"> 110067 </w:t>
      </w:r>
    </w:p>
    <w:p w14:paraId="704F9E75" w14:textId="564D7F6D" w:rsidR="00871FBE" w:rsidRDefault="00871FBE" w:rsidP="007B203F">
      <w:pPr>
        <w:jc w:val="center"/>
        <w:rPr>
          <w:sz w:val="24"/>
          <w:szCs w:val="24"/>
        </w:rPr>
      </w:pPr>
    </w:p>
    <w:p w14:paraId="570B524A" w14:textId="77777777" w:rsidR="007B203F" w:rsidRPr="00D615A0" w:rsidRDefault="007B203F" w:rsidP="007B203F">
      <w:pPr>
        <w:jc w:val="center"/>
        <w:rPr>
          <w:sz w:val="24"/>
          <w:szCs w:val="24"/>
        </w:rPr>
      </w:pPr>
    </w:p>
    <w:p w14:paraId="6860C80F" w14:textId="77777777" w:rsidR="007B203F" w:rsidRPr="00D615A0" w:rsidRDefault="007B203F" w:rsidP="007B203F">
      <w:pPr>
        <w:jc w:val="center"/>
      </w:pPr>
    </w:p>
    <w:p w14:paraId="63E7C5DB" w14:textId="77777777" w:rsidR="007B203F" w:rsidRPr="00D615A0" w:rsidRDefault="007B203F" w:rsidP="007B203F">
      <w:pPr>
        <w:jc w:val="center"/>
      </w:pPr>
    </w:p>
    <w:p w14:paraId="4D9E5DAA" w14:textId="77777777" w:rsidR="007B203F" w:rsidRPr="00D615A0" w:rsidRDefault="007B203F" w:rsidP="007B203F">
      <w:pPr>
        <w:jc w:val="center"/>
      </w:pPr>
    </w:p>
    <w:p w14:paraId="4F7C2D4E" w14:textId="77777777" w:rsidR="007B203F" w:rsidRPr="00D615A0" w:rsidRDefault="007B203F" w:rsidP="007B203F">
      <w:pPr>
        <w:jc w:val="center"/>
      </w:pPr>
    </w:p>
    <w:p w14:paraId="69E2EE69" w14:textId="77777777" w:rsidR="007B203F" w:rsidRPr="00D615A0" w:rsidRDefault="007B203F" w:rsidP="007B203F">
      <w:pPr>
        <w:jc w:val="center"/>
      </w:pPr>
    </w:p>
    <w:p w14:paraId="41E1339F" w14:textId="77777777" w:rsidR="007B203F" w:rsidRPr="00D615A0" w:rsidRDefault="007B203F" w:rsidP="007B203F">
      <w:pPr>
        <w:jc w:val="center"/>
      </w:pPr>
    </w:p>
    <w:p w14:paraId="77862FCD" w14:textId="77777777" w:rsidR="007B203F" w:rsidRPr="00D615A0" w:rsidRDefault="007B203F" w:rsidP="007B203F">
      <w:pPr>
        <w:jc w:val="center"/>
      </w:pPr>
    </w:p>
    <w:p w14:paraId="71E4D1E4" w14:textId="77777777" w:rsidR="007B203F" w:rsidRPr="00D615A0" w:rsidRDefault="007B203F" w:rsidP="007B203F">
      <w:pPr>
        <w:jc w:val="center"/>
      </w:pPr>
    </w:p>
    <w:p w14:paraId="725512EF" w14:textId="77777777" w:rsidR="00D369B3" w:rsidRPr="00D615A0" w:rsidRDefault="00D369B3" w:rsidP="007B203F">
      <w:pPr>
        <w:jc w:val="center"/>
      </w:pPr>
    </w:p>
    <w:p w14:paraId="44C44572" w14:textId="77777777" w:rsidR="00D369B3" w:rsidRPr="00D615A0" w:rsidRDefault="00D369B3" w:rsidP="007B203F">
      <w:pPr>
        <w:jc w:val="center"/>
      </w:pPr>
    </w:p>
    <w:p w14:paraId="4938EFBB" w14:textId="77777777" w:rsidR="00D369B3" w:rsidRPr="00D615A0" w:rsidRDefault="00D369B3" w:rsidP="00C906C7"/>
    <w:p w14:paraId="4FD3BFC8" w14:textId="7B04AC1D" w:rsidR="003B33C3" w:rsidRDefault="003B33C3" w:rsidP="007B203F"/>
    <w:p w14:paraId="7D4BD6AF" w14:textId="77777777" w:rsidR="00137E7E" w:rsidRDefault="00137E7E" w:rsidP="007B203F"/>
    <w:p w14:paraId="4215046E" w14:textId="04BFDED2" w:rsidR="007B203F" w:rsidRPr="00D615A0" w:rsidRDefault="00D369B3" w:rsidP="007B203F">
      <w:r w:rsidRPr="00D615A0">
        <w:t>*</w:t>
      </w:r>
      <w:r w:rsidR="007B203F" w:rsidRPr="00D615A0">
        <w:t xml:space="preserve">Corresponding Author: </w:t>
      </w:r>
    </w:p>
    <w:p w14:paraId="3B57D2B8" w14:textId="06277DD5" w:rsidR="007B203F" w:rsidRDefault="007B203F" w:rsidP="007B203F">
      <w:r w:rsidRPr="00D615A0">
        <w:t>Sudhir Baswan</w:t>
      </w:r>
      <w:r w:rsidR="00832EE1">
        <w:t>, Ph.D.</w:t>
      </w:r>
    </w:p>
    <w:p w14:paraId="7D214993" w14:textId="309A7DA7" w:rsidR="00D70C06" w:rsidRDefault="00D70C06" w:rsidP="00D70C06">
      <w:pPr>
        <w:spacing w:line="360" w:lineRule="auto"/>
        <w:contextualSpacing/>
        <w:rPr>
          <w:sz w:val="24"/>
          <w:szCs w:val="24"/>
        </w:rPr>
      </w:pPr>
      <w:r>
        <w:rPr>
          <w:sz w:val="24"/>
          <w:szCs w:val="24"/>
        </w:rPr>
        <w:t>University of Cincinnati</w:t>
      </w:r>
    </w:p>
    <w:p w14:paraId="31D34829" w14:textId="3DBE2112" w:rsidR="00137E7E" w:rsidRDefault="00137E7E" w:rsidP="00D70C06">
      <w:pPr>
        <w:spacing w:line="360" w:lineRule="auto"/>
        <w:contextualSpacing/>
        <w:rPr>
          <w:sz w:val="24"/>
          <w:szCs w:val="24"/>
        </w:rPr>
      </w:pPr>
      <w:r>
        <w:rPr>
          <w:sz w:val="24"/>
          <w:szCs w:val="24"/>
        </w:rPr>
        <w:t>3225 Eden Avenue</w:t>
      </w:r>
    </w:p>
    <w:p w14:paraId="3412F593" w14:textId="6177E50B" w:rsidR="00D70C06" w:rsidRPr="00D615A0" w:rsidRDefault="00137E7E" w:rsidP="00D70C06">
      <w:pPr>
        <w:spacing w:line="360" w:lineRule="auto"/>
        <w:contextualSpacing/>
      </w:pPr>
      <w:r>
        <w:rPr>
          <w:sz w:val="24"/>
          <w:szCs w:val="24"/>
        </w:rPr>
        <w:t>Cincinnati,</w:t>
      </w:r>
      <w:r w:rsidR="00D70C06">
        <w:rPr>
          <w:sz w:val="24"/>
          <w:szCs w:val="24"/>
        </w:rPr>
        <w:t xml:space="preserve"> Ohio, </w:t>
      </w:r>
      <w:r w:rsidR="00D70C06" w:rsidRPr="00226F8E">
        <w:rPr>
          <w:sz w:val="24"/>
          <w:szCs w:val="24"/>
        </w:rPr>
        <w:t>USA  4</w:t>
      </w:r>
      <w:r w:rsidR="00D70C06">
        <w:rPr>
          <w:sz w:val="24"/>
          <w:szCs w:val="24"/>
        </w:rPr>
        <w:t>5</w:t>
      </w:r>
      <w:r>
        <w:rPr>
          <w:sz w:val="24"/>
          <w:szCs w:val="24"/>
        </w:rPr>
        <w:t>267</w:t>
      </w:r>
    </w:p>
    <w:p w14:paraId="0A00E425" w14:textId="0948825F" w:rsidR="00512257" w:rsidRPr="00137E7E" w:rsidRDefault="004D72AB" w:rsidP="00647523">
      <w:hyperlink r:id="rId8" w:history="1">
        <w:r w:rsidR="00D70C06" w:rsidRPr="00107428">
          <w:rPr>
            <w:rStyle w:val="Hyperlink"/>
          </w:rPr>
          <w:t>baswansm@mail.uc.edu</w:t>
        </w:r>
      </w:hyperlink>
      <w:r w:rsidR="00D70C06">
        <w:t xml:space="preserve"> </w:t>
      </w:r>
    </w:p>
    <w:p w14:paraId="23B36DA9" w14:textId="31078EE0" w:rsidR="007B203F" w:rsidRPr="00647523" w:rsidRDefault="007B203F" w:rsidP="00647523">
      <w:r w:rsidRPr="00D615A0">
        <w:rPr>
          <w:b/>
        </w:rPr>
        <w:t>Abstract</w:t>
      </w:r>
      <w:r w:rsidR="00F4519E">
        <w:rPr>
          <w:b/>
        </w:rPr>
        <w:t xml:space="preserve"> </w:t>
      </w:r>
    </w:p>
    <w:p w14:paraId="35829FA5" w14:textId="13898827" w:rsidR="00D369B3" w:rsidRPr="00D615A0" w:rsidRDefault="00E85A9D" w:rsidP="00E423D2">
      <w:pPr>
        <w:spacing w:line="480" w:lineRule="auto"/>
        <w:jc w:val="both"/>
      </w:pPr>
      <w:r w:rsidRPr="00D615A0">
        <w:t>A</w:t>
      </w:r>
      <w:r w:rsidR="00CB430C" w:rsidRPr="00D615A0">
        <w:t xml:space="preserve">luminum is the third </w:t>
      </w:r>
      <w:r w:rsidRPr="00D615A0">
        <w:t xml:space="preserve">abundant </w:t>
      </w:r>
      <w:r w:rsidR="00CB430C" w:rsidRPr="00D615A0">
        <w:t xml:space="preserve">element after oxygen and silicon, and the most abundant metal in the earth’s crust. </w:t>
      </w:r>
      <w:r w:rsidR="004708B3" w:rsidRPr="00D615A0">
        <w:t xml:space="preserve">Aluminum has </w:t>
      </w:r>
      <w:r w:rsidR="004708B3" w:rsidRPr="00F775D2">
        <w:rPr>
          <w:noProof/>
        </w:rPr>
        <w:t>been</w:t>
      </w:r>
      <w:r w:rsidR="00F02501" w:rsidRPr="00F775D2">
        <w:rPr>
          <w:noProof/>
        </w:rPr>
        <w:t xml:space="preserve"> </w:t>
      </w:r>
      <w:r w:rsidR="004708B3" w:rsidRPr="00F775D2">
        <w:rPr>
          <w:noProof/>
        </w:rPr>
        <w:t>widely used</w:t>
      </w:r>
      <w:r w:rsidR="004708B3" w:rsidRPr="00D615A0">
        <w:t xml:space="preserve"> in many industrial, food, cosmetic and household applications and thus, the human exposure to aluminum </w:t>
      </w:r>
      <w:r w:rsidR="00502AF0" w:rsidRPr="00D615A0">
        <w:t xml:space="preserve">and its health effects </w:t>
      </w:r>
      <w:r w:rsidR="004708B3" w:rsidRPr="00D615A0">
        <w:t xml:space="preserve">has been a </w:t>
      </w:r>
      <w:r w:rsidR="00FB6977">
        <w:t xml:space="preserve">matter of </w:t>
      </w:r>
      <w:r w:rsidR="004708B3" w:rsidRPr="00D615A0">
        <w:t>concern for more than six decades. In the last decade or so</w:t>
      </w:r>
      <w:r w:rsidR="00FB6977">
        <w:t xml:space="preserve">, </w:t>
      </w:r>
      <w:r w:rsidR="004708B3" w:rsidRPr="00D615A0">
        <w:t xml:space="preserve">the use of aluminum in antiperspirants and its potential adverse effects </w:t>
      </w:r>
      <w:r w:rsidR="004708B3" w:rsidRPr="00F775D2">
        <w:rPr>
          <w:noProof/>
        </w:rPr>
        <w:t>ha</w:t>
      </w:r>
      <w:r w:rsidR="00F775D2">
        <w:rPr>
          <w:noProof/>
        </w:rPr>
        <w:t>ve</w:t>
      </w:r>
      <w:r w:rsidR="004708B3" w:rsidRPr="00D615A0">
        <w:t xml:space="preserve"> gained traction in the consumer space</w:t>
      </w:r>
      <w:r w:rsidR="00FB6977">
        <w:t xml:space="preserve"> (just like </w:t>
      </w:r>
      <w:r w:rsidR="00FB6977" w:rsidRPr="00D615A0">
        <w:t>t</w:t>
      </w:r>
      <w:r w:rsidR="00FB6977">
        <w:t>he use of parabens in cosmetics)</w:t>
      </w:r>
      <w:r w:rsidR="004708B3" w:rsidRPr="00D615A0">
        <w:t xml:space="preserve">. </w:t>
      </w:r>
      <w:r w:rsidR="004737CB" w:rsidRPr="00D615A0">
        <w:t xml:space="preserve">Some of the </w:t>
      </w:r>
      <w:r w:rsidR="004737CB" w:rsidRPr="00112447">
        <w:rPr>
          <w:noProof/>
        </w:rPr>
        <w:t>key</w:t>
      </w:r>
      <w:r w:rsidR="004737CB" w:rsidRPr="00D615A0">
        <w:t xml:space="preserve"> questions </w:t>
      </w:r>
      <w:r w:rsidR="00BA0F10">
        <w:t>concerning antiperspirants</w:t>
      </w:r>
      <w:r w:rsidR="004737CB" w:rsidRPr="00D615A0">
        <w:t xml:space="preserve"> in today’s digital space are - (a) Does aluminum in antiperspirants cause Breast cancer and Alzheimer’s </w:t>
      </w:r>
      <w:r w:rsidR="006B122A" w:rsidRPr="00D615A0">
        <w:t>disease?</w:t>
      </w:r>
      <w:r w:rsidR="004737CB" w:rsidRPr="00D615A0">
        <w:t xml:space="preserve"> (b) Do antiperspirants cause</w:t>
      </w:r>
      <w:r w:rsidR="00F775D2">
        <w:t xml:space="preserve"> a</w:t>
      </w:r>
      <w:r w:rsidR="004737CB" w:rsidRPr="00D615A0">
        <w:t xml:space="preserve"> </w:t>
      </w:r>
      <w:r w:rsidR="004737CB" w:rsidRPr="00F775D2">
        <w:rPr>
          <w:noProof/>
        </w:rPr>
        <w:t>buildup</w:t>
      </w:r>
      <w:r w:rsidR="004737CB" w:rsidRPr="00D615A0">
        <w:t xml:space="preserve"> of toxins due to blockage of sw</w:t>
      </w:r>
      <w:r w:rsidR="006B122A" w:rsidRPr="00D615A0">
        <w:t>eat glands?</w:t>
      </w:r>
      <w:r w:rsidR="004737CB" w:rsidRPr="00D615A0">
        <w:t xml:space="preserve"> (c) Is aluminum a pro-oxidant?</w:t>
      </w:r>
      <w:r w:rsidR="005D22D7" w:rsidRPr="00D615A0">
        <w:t xml:space="preserve"> (d) Does aluminum penetrate the skin?</w:t>
      </w:r>
      <w:r w:rsidR="00753780" w:rsidRPr="00D615A0">
        <w:t xml:space="preserve"> (e) What’s the </w:t>
      </w:r>
      <w:r w:rsidR="00855BBE" w:rsidRPr="00D615A0">
        <w:t xml:space="preserve">link </w:t>
      </w:r>
      <w:r w:rsidR="00753780" w:rsidRPr="00D615A0">
        <w:t>between antiperspirants, mammogram</w:t>
      </w:r>
      <w:r w:rsidR="00F775D2">
        <w:t>,</w:t>
      </w:r>
      <w:r w:rsidR="00753780" w:rsidRPr="00D615A0">
        <w:t xml:space="preserve"> </w:t>
      </w:r>
      <w:r w:rsidR="00753780" w:rsidRPr="00F775D2">
        <w:rPr>
          <w:noProof/>
        </w:rPr>
        <w:t>and</w:t>
      </w:r>
      <w:r w:rsidR="00753780" w:rsidRPr="00D615A0">
        <w:t xml:space="preserve"> radiation </w:t>
      </w:r>
      <w:r w:rsidR="000B3B7D" w:rsidRPr="00D615A0">
        <w:t>therapy?</w:t>
      </w:r>
      <w:r w:rsidR="00753780" w:rsidRPr="00D615A0">
        <w:t xml:space="preserve">  </w:t>
      </w:r>
      <w:r w:rsidR="004737CB" w:rsidRPr="00D615A0">
        <w:t xml:space="preserve">This review </w:t>
      </w:r>
      <w:r w:rsidR="005D22D7" w:rsidRPr="00D615A0">
        <w:t xml:space="preserve">article </w:t>
      </w:r>
      <w:r w:rsidR="004708B3" w:rsidRPr="00D615A0">
        <w:t xml:space="preserve">gives a </w:t>
      </w:r>
      <w:r w:rsidR="005D22D7" w:rsidRPr="00D615A0">
        <w:t xml:space="preserve">scientific </w:t>
      </w:r>
      <w:r w:rsidR="004708B3" w:rsidRPr="00D615A0">
        <w:t>perspective</w:t>
      </w:r>
      <w:r w:rsidR="004737CB" w:rsidRPr="00D615A0">
        <w:t xml:space="preserve"> </w:t>
      </w:r>
      <w:r w:rsidR="004708B3" w:rsidRPr="00D615A0">
        <w:t xml:space="preserve">on </w:t>
      </w:r>
      <w:r w:rsidR="005D22D7" w:rsidRPr="00D615A0">
        <w:t xml:space="preserve">answering these questions by analyzing </w:t>
      </w:r>
      <w:r w:rsidR="004708B3" w:rsidRPr="00D615A0">
        <w:t>the scientific data available to date</w:t>
      </w:r>
      <w:r w:rsidR="00FE6EA1" w:rsidRPr="00D615A0">
        <w:t xml:space="preserve"> on the safety and transdermal </w:t>
      </w:r>
      <w:r w:rsidR="00BA0F10">
        <w:t xml:space="preserve">penetration </w:t>
      </w:r>
      <w:r w:rsidR="00FE6EA1" w:rsidRPr="00D615A0">
        <w:t xml:space="preserve">of </w:t>
      </w:r>
      <w:r w:rsidR="00FE6EA1" w:rsidRPr="00F775D2">
        <w:rPr>
          <w:noProof/>
        </w:rPr>
        <w:t>aluminum</w:t>
      </w:r>
      <w:r w:rsidR="00F775D2">
        <w:rPr>
          <w:noProof/>
        </w:rPr>
        <w:t>-</w:t>
      </w:r>
      <w:r w:rsidR="00FE6EA1" w:rsidRPr="00F775D2">
        <w:rPr>
          <w:noProof/>
        </w:rPr>
        <w:t>containing</w:t>
      </w:r>
      <w:r w:rsidR="00FE6EA1" w:rsidRPr="00D615A0">
        <w:t xml:space="preserve"> antiperspirants</w:t>
      </w:r>
      <w:r w:rsidR="005D22D7" w:rsidRPr="00D615A0">
        <w:t>.</w:t>
      </w:r>
      <w:r w:rsidR="004737CB" w:rsidRPr="00D615A0">
        <w:t xml:space="preserve"> </w:t>
      </w:r>
      <w:r w:rsidR="005D22D7" w:rsidRPr="00D615A0">
        <w:t xml:space="preserve">This review concludes that the scientific evidence to support the adverse </w:t>
      </w:r>
      <w:r w:rsidR="006B122A" w:rsidRPr="00D615A0">
        <w:t>effect claims are scant and most of the concerns stem from</w:t>
      </w:r>
      <w:r w:rsidR="00F775D2">
        <w:t xml:space="preserve"> the</w:t>
      </w:r>
      <w:r w:rsidR="006B122A" w:rsidRPr="00D615A0">
        <w:t xml:space="preserve"> </w:t>
      </w:r>
      <w:r w:rsidR="006B122A" w:rsidRPr="00F775D2">
        <w:rPr>
          <w:noProof/>
        </w:rPr>
        <w:t>hypothesis</w:t>
      </w:r>
      <w:r w:rsidR="0068758F">
        <w:t>,</w:t>
      </w:r>
      <w:r w:rsidR="006B122A" w:rsidRPr="00D615A0">
        <w:t xml:space="preserve"> theories</w:t>
      </w:r>
      <w:r w:rsidR="00F775D2">
        <w:t>,</w:t>
      </w:r>
      <w:r w:rsidR="006B122A" w:rsidRPr="00D615A0">
        <w:t xml:space="preserve"> </w:t>
      </w:r>
      <w:r w:rsidR="006B122A" w:rsidRPr="00F775D2">
        <w:rPr>
          <w:noProof/>
        </w:rPr>
        <w:t>and</w:t>
      </w:r>
      <w:r w:rsidR="006B122A" w:rsidRPr="00D615A0">
        <w:t xml:space="preserve"> questionable interpretations.  </w:t>
      </w:r>
      <w:r w:rsidR="005D22D7" w:rsidRPr="00D615A0">
        <w:t xml:space="preserve"> </w:t>
      </w:r>
    </w:p>
    <w:p w14:paraId="42E4D921" w14:textId="3FCF98DF" w:rsidR="00D369B3" w:rsidRPr="00D615A0" w:rsidRDefault="00D369B3" w:rsidP="00E423D2">
      <w:pPr>
        <w:spacing w:line="480" w:lineRule="auto"/>
      </w:pPr>
      <w:r w:rsidRPr="00D615A0">
        <w:rPr>
          <w:b/>
        </w:rPr>
        <w:t>Keywords:</w:t>
      </w:r>
      <w:r w:rsidRPr="00D615A0">
        <w:t xml:space="preserve"> Aluminum, Human Skin, </w:t>
      </w:r>
      <w:r w:rsidR="00E423D2">
        <w:t>Antiperspirants, Aluminum Chlorohydrate</w:t>
      </w:r>
      <w:r w:rsidR="004D575C">
        <w:t>, Alzheimer’s D</w:t>
      </w:r>
      <w:r w:rsidR="00855BBE" w:rsidRPr="00D615A0">
        <w:t xml:space="preserve">isease, </w:t>
      </w:r>
      <w:r w:rsidRPr="00D615A0">
        <w:t>Breast Cancer</w:t>
      </w:r>
    </w:p>
    <w:p w14:paraId="27939DAE" w14:textId="77777777" w:rsidR="00B66AA0" w:rsidRDefault="00B66AA0" w:rsidP="00E423D2">
      <w:pPr>
        <w:spacing w:line="480" w:lineRule="auto"/>
        <w:rPr>
          <w:b/>
        </w:rPr>
      </w:pPr>
    </w:p>
    <w:p w14:paraId="6E197A72" w14:textId="77777777" w:rsidR="00B66AA0" w:rsidRDefault="00B66AA0" w:rsidP="00E423D2">
      <w:pPr>
        <w:spacing w:line="480" w:lineRule="auto"/>
        <w:rPr>
          <w:b/>
        </w:rPr>
      </w:pPr>
    </w:p>
    <w:p w14:paraId="3314EC37" w14:textId="77777777" w:rsidR="00B66AA0" w:rsidRDefault="00B66AA0" w:rsidP="00E423D2">
      <w:pPr>
        <w:spacing w:line="480" w:lineRule="auto"/>
        <w:rPr>
          <w:b/>
        </w:rPr>
      </w:pPr>
    </w:p>
    <w:p w14:paraId="34451855" w14:textId="77777777" w:rsidR="00B66AA0" w:rsidRDefault="00B66AA0" w:rsidP="00E423D2">
      <w:pPr>
        <w:spacing w:line="480" w:lineRule="auto"/>
        <w:rPr>
          <w:b/>
        </w:rPr>
      </w:pPr>
    </w:p>
    <w:p w14:paraId="17BDA7EE" w14:textId="77777777" w:rsidR="00B66AA0" w:rsidRDefault="00B66AA0" w:rsidP="00E423D2">
      <w:pPr>
        <w:spacing w:line="480" w:lineRule="auto"/>
        <w:rPr>
          <w:b/>
        </w:rPr>
      </w:pPr>
    </w:p>
    <w:p w14:paraId="7604B28C" w14:textId="525165DD" w:rsidR="007B203F" w:rsidRPr="00D615A0" w:rsidRDefault="007B203F" w:rsidP="00E423D2">
      <w:pPr>
        <w:spacing w:line="480" w:lineRule="auto"/>
        <w:rPr>
          <w:b/>
        </w:rPr>
      </w:pPr>
      <w:r w:rsidRPr="00D615A0">
        <w:rPr>
          <w:b/>
        </w:rPr>
        <w:t>Introduction</w:t>
      </w:r>
    </w:p>
    <w:p w14:paraId="2D4293D4" w14:textId="1A8727DC" w:rsidR="00D74E16" w:rsidRPr="00D615A0" w:rsidRDefault="005D0737" w:rsidP="00E423D2">
      <w:pPr>
        <w:spacing w:line="480" w:lineRule="auto"/>
        <w:jc w:val="both"/>
      </w:pPr>
      <w:r w:rsidRPr="00D615A0">
        <w:t>Aluminum, a ubiquitous metal,</w:t>
      </w:r>
      <w:r w:rsidR="003E7D41" w:rsidRPr="00D615A0">
        <w:t xml:space="preserve"> is the third most common element found on earth, after </w:t>
      </w:r>
      <w:r w:rsidR="00E423D2">
        <w:t>oxygen and silicon</w:t>
      </w:r>
      <w:r w:rsidR="003E7D41" w:rsidRPr="00D615A0">
        <w:t>. The safety and toxicity of Aluminum</w:t>
      </w:r>
      <w:r w:rsidRPr="00D615A0">
        <w:t xml:space="preserve"> </w:t>
      </w:r>
      <w:r w:rsidR="003E7D41" w:rsidRPr="00F775D2">
        <w:rPr>
          <w:noProof/>
        </w:rPr>
        <w:t>ha</w:t>
      </w:r>
      <w:r w:rsidR="00F775D2">
        <w:rPr>
          <w:noProof/>
        </w:rPr>
        <w:t>ve</w:t>
      </w:r>
      <w:r w:rsidR="003E7D41" w:rsidRPr="00D615A0">
        <w:t xml:space="preserve"> been</w:t>
      </w:r>
      <w:r w:rsidRPr="00D615A0">
        <w:t xml:space="preserve"> a topic of inten</w:t>
      </w:r>
      <w:r w:rsidR="003E7D41" w:rsidRPr="00D615A0">
        <w:t>se debate in the scientific community for many decades without a conclusive resolution. The two most debated top</w:t>
      </w:r>
      <w:r w:rsidR="00847977">
        <w:t>ics are Breast c</w:t>
      </w:r>
      <w:r w:rsidR="003E7D41" w:rsidRPr="00D615A0">
        <w:t>ancer</w:t>
      </w:r>
      <w:r w:rsidR="0068758F">
        <w:t xml:space="preserve"> </w:t>
      </w:r>
      <w:r w:rsidR="006247D1" w:rsidRPr="00D615A0">
        <w:fldChar w:fldCharType="begin">
          <w:fldData xml:space="preserve">PEVuZE5vdGU+PENpdGU+PEF1dGhvcj5EYXJicmU8L0F1dGhvcj48WWVhcj4yMDAzPC9ZZWFyPjxS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</w:fldData>
        </w:fldChar>
      </w:r>
      <w:r w:rsidR="00697CA6">
        <w:instrText xml:space="preserve"> ADDIN EN.CITE </w:instrText>
      </w:r>
      <w:r w:rsidR="00697CA6">
        <w:fldChar w:fldCharType="begin">
          <w:fldData xml:space="preserve">PEVuZE5vdGU+PENpdGU+PEF1dGhvcj5EYXJicmU8L0F1dGhvcj48WWVhcj4yMDAzPC9ZZWFyPjxS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</w:fldData>
        </w:fldChar>
      </w:r>
      <w:r w:rsidR="00697CA6">
        <w:instrText xml:space="preserve"> ADDIN EN.CITE.DATA </w:instrText>
      </w:r>
      <w:r w:rsidR="00697CA6">
        <w:fldChar w:fldCharType="end"/>
      </w:r>
      <w:r w:rsidR="006247D1" w:rsidRPr="00D615A0">
        <w:fldChar w:fldCharType="separate"/>
      </w:r>
      <w:r w:rsidR="006247D1" w:rsidRPr="00D615A0">
        <w:rPr>
          <w:noProof/>
        </w:rPr>
        <w:t>[1-4]</w:t>
      </w:r>
      <w:r w:rsidR="006247D1" w:rsidRPr="00D615A0">
        <w:fldChar w:fldCharType="end"/>
      </w:r>
      <w:r w:rsidR="003E7D41" w:rsidRPr="00D615A0">
        <w:t xml:space="preserve"> and Alzheimer’s disease</w:t>
      </w:r>
      <w:r w:rsidR="00BF0619" w:rsidRPr="00D615A0">
        <w:t xml:space="preserve"> </w:t>
      </w:r>
      <w:r w:rsidR="00BF0619" w:rsidRPr="00D615A0">
        <w:fldChar w:fldCharType="begin"/>
      </w:r>
      <w:r w:rsidR="00697CA6">
        <w:instrText xml:space="preserve"> ADDIN EN.CITE &lt;EndNote&gt;&lt;Cite&gt;&lt;Author&gt;Yokel&lt;/Author&gt;&lt;Year&gt;2000&lt;/Year&gt;&lt;RecNum&gt;5&lt;/RecNum&gt;&lt;DisplayText&gt;[5]&lt;/DisplayText&gt;&lt;record&gt;&lt;rec-number&gt;5&lt;/rec-number&gt;&lt;foreign-keys&gt;&lt;key app="EN" db-id="w9w9pt22ofv5f4efdflppvxr2exearvfw9fr" timestamp="1513986731"&gt;5&lt;/key&gt;&lt;/foreign-keys&gt;&lt;ref-type name="Journal Article"&gt;17&lt;/ref-type&gt;&lt;contributors&gt;&lt;authors&gt;&lt;author&gt;Yokel, R. A.&lt;/author&gt;&lt;/authors&gt;&lt;/contributors&gt;&lt;auth-address&gt;College of Pharmacy and Graduate Center for Toxicology, University of Kentucky Medical Center, Lexington, USA. ryokel1@pop.uky.edu&lt;/auth-address&gt;&lt;titles&gt;&lt;title&gt;The toxicology of aluminum in the brain: a review&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813-28&lt;/pages&gt;&lt;volume&gt;21&lt;/volume&gt;&lt;number&gt;5&lt;/number&gt;&lt;edition&gt;2000/12/29&lt;/edition&gt;&lt;keywords&gt;&lt;keyword&gt;Aluminum/blood/pharmacokinetics/*toxicity&lt;/keyword&gt;&lt;keyword&gt;Alzheimer Disease/epidemiology&lt;/keyword&gt;&lt;keyword&gt;Animals&lt;/keyword&gt;&lt;keyword&gt;Brain/*drug effects/pathology&lt;/keyword&gt;&lt;keyword&gt;Humans&lt;/keyword&gt;&lt;keyword&gt;Neurodegenerative Diseases/*epidemiology&lt;/keyword&gt;&lt;keyword&gt;Neurofibrillary Tangles/drug effects/pathology&lt;/keyword&gt;&lt;keyword&gt;*Neurotoxins&lt;/keyword&gt;&lt;/keywords&gt;&lt;dates&gt;&lt;year&gt;2000&lt;/year&gt;&lt;pub-dates&gt;&lt;date&gt;Oct&lt;/date&gt;&lt;/pub-dates&gt;&lt;/dates&gt;&lt;isbn&gt;0161-813X (Print)&amp;#xD;0161-813x&lt;/isbn&gt;&lt;accession-num&gt;11130287&lt;/accession-num&gt;&lt;urls&gt;&lt;/urls&gt;&lt;remote-database-provider&gt;NLM&lt;/remote-database-provider&gt;&lt;language&gt;eng&lt;/language&gt;&lt;/record&gt;&lt;/Cite&gt;&lt;/EndNote&gt;</w:instrText>
      </w:r>
      <w:r w:rsidR="00BF0619" w:rsidRPr="00D615A0">
        <w:fldChar w:fldCharType="separate"/>
      </w:r>
      <w:r w:rsidR="006247D1" w:rsidRPr="00D615A0">
        <w:rPr>
          <w:noProof/>
        </w:rPr>
        <w:t>[5]</w:t>
      </w:r>
      <w:r w:rsidR="00BF0619" w:rsidRPr="00D615A0">
        <w:fldChar w:fldCharType="end"/>
      </w:r>
      <w:r w:rsidR="003E7D41" w:rsidRPr="00D615A0">
        <w:t>.</w:t>
      </w:r>
      <w:r w:rsidR="008E13C7" w:rsidRPr="00D615A0">
        <w:t xml:space="preserve"> </w:t>
      </w:r>
      <w:r w:rsidR="008E13C7" w:rsidRPr="00112447">
        <w:rPr>
          <w:noProof/>
        </w:rPr>
        <w:t>The objective of this review is to analyze</w:t>
      </w:r>
      <w:r w:rsidR="008E13C7" w:rsidRPr="00D615A0">
        <w:t xml:space="preserve"> the research available to date on transdermal penetration and </w:t>
      </w:r>
      <w:r w:rsidR="00E423D2">
        <w:t xml:space="preserve">toxicity of aluminum to form a scientific perspective on the following questions: </w:t>
      </w:r>
      <w:r w:rsidR="003913C5" w:rsidRPr="00D615A0">
        <w:t xml:space="preserve">(a) Does </w:t>
      </w:r>
      <w:r w:rsidR="003B77D4" w:rsidRPr="00D615A0">
        <w:t>a</w:t>
      </w:r>
      <w:r w:rsidR="003913C5" w:rsidRPr="00D615A0">
        <w:t xml:space="preserve">luminum in antiperspirants cause Breast </w:t>
      </w:r>
      <w:r w:rsidR="00832EE1">
        <w:t>cancer and Alzheimer’s disease?</w:t>
      </w:r>
      <w:r w:rsidR="003913C5" w:rsidRPr="00D615A0">
        <w:t xml:space="preserve"> (b) Do antiperspirants cause</w:t>
      </w:r>
      <w:r w:rsidR="00F775D2">
        <w:t xml:space="preserve"> a</w:t>
      </w:r>
      <w:r w:rsidR="003913C5" w:rsidRPr="00D615A0">
        <w:t xml:space="preserve"> </w:t>
      </w:r>
      <w:r w:rsidR="003913C5" w:rsidRPr="00F775D2">
        <w:rPr>
          <w:noProof/>
        </w:rPr>
        <w:t>buildup</w:t>
      </w:r>
      <w:r w:rsidR="003913C5" w:rsidRPr="00D615A0">
        <w:t xml:space="preserve"> of toxins d</w:t>
      </w:r>
      <w:r w:rsidR="00832EE1">
        <w:t>ue to blockage of sweat glands?</w:t>
      </w:r>
      <w:r w:rsidR="003913C5" w:rsidRPr="00D615A0">
        <w:t xml:space="preserve"> (c) Is aluminum a Pro-oxidant? </w:t>
      </w:r>
      <w:r w:rsidR="00E423D2" w:rsidRPr="00D615A0">
        <w:t>(d) Does aluminum penetrate the skin? (e) What’s the link between antiperspirants, mammogram</w:t>
      </w:r>
      <w:r w:rsidR="00F775D2">
        <w:t>,</w:t>
      </w:r>
      <w:r w:rsidR="00E423D2" w:rsidRPr="00D615A0">
        <w:t xml:space="preserve"> </w:t>
      </w:r>
      <w:r w:rsidR="00E423D2" w:rsidRPr="00F775D2">
        <w:rPr>
          <w:noProof/>
        </w:rPr>
        <w:t>and</w:t>
      </w:r>
      <w:r w:rsidR="00E423D2" w:rsidRPr="00D615A0">
        <w:t xml:space="preserve"> radiation therapy?  </w:t>
      </w:r>
      <w:r w:rsidR="00E423D2">
        <w:t>The</w:t>
      </w:r>
      <w:r w:rsidR="006247D1" w:rsidRPr="00D615A0">
        <w:t xml:space="preserve"> </w:t>
      </w:r>
      <w:r w:rsidR="008E13C7" w:rsidRPr="00D615A0">
        <w:t xml:space="preserve">scope of this </w:t>
      </w:r>
      <w:r w:rsidR="006247D1" w:rsidRPr="00D615A0">
        <w:t xml:space="preserve">review </w:t>
      </w:r>
      <w:r w:rsidR="008E13C7" w:rsidRPr="00D615A0">
        <w:t>article is limited to</w:t>
      </w:r>
      <w:r w:rsidR="00F775D2">
        <w:t xml:space="preserve"> the</w:t>
      </w:r>
      <w:r w:rsidR="008E13C7" w:rsidRPr="00D615A0">
        <w:t xml:space="preserve"> </w:t>
      </w:r>
      <w:r w:rsidR="008E13C7" w:rsidRPr="00F775D2">
        <w:rPr>
          <w:noProof/>
        </w:rPr>
        <w:t>transdermal route</w:t>
      </w:r>
      <w:r w:rsidR="008E13C7" w:rsidRPr="00D615A0">
        <w:t xml:space="preserve"> of exposure for Alum</w:t>
      </w:r>
      <w:r w:rsidR="00E12807" w:rsidRPr="00D615A0">
        <w:t>inum and</w:t>
      </w:r>
      <w:r w:rsidR="008E13C7" w:rsidRPr="00D615A0">
        <w:t xml:space="preserve"> will refrain from </w:t>
      </w:r>
      <w:r w:rsidR="008E13C7" w:rsidRPr="00F775D2">
        <w:rPr>
          <w:noProof/>
        </w:rPr>
        <w:t>deep</w:t>
      </w:r>
      <w:r w:rsidR="00F775D2">
        <w:rPr>
          <w:noProof/>
        </w:rPr>
        <w:t>-</w:t>
      </w:r>
      <w:r w:rsidR="008E13C7" w:rsidRPr="00F775D2">
        <w:rPr>
          <w:noProof/>
        </w:rPr>
        <w:t>diving</w:t>
      </w:r>
      <w:r w:rsidR="008E13C7" w:rsidRPr="00D615A0">
        <w:t xml:space="preserve"> into</w:t>
      </w:r>
      <w:r w:rsidR="00F775D2">
        <w:t xml:space="preserve"> an</w:t>
      </w:r>
      <w:r w:rsidR="008E13C7" w:rsidRPr="00D615A0">
        <w:t xml:space="preserve"> </w:t>
      </w:r>
      <w:r w:rsidR="008E13C7" w:rsidRPr="00F775D2">
        <w:rPr>
          <w:noProof/>
        </w:rPr>
        <w:t>analysis</w:t>
      </w:r>
      <w:r w:rsidR="008E13C7" w:rsidRPr="00D615A0">
        <w:t xml:space="preserve"> of all </w:t>
      </w:r>
      <w:r w:rsidR="00E12807" w:rsidRPr="00D615A0">
        <w:t>other</w:t>
      </w:r>
      <w:r w:rsidR="008E13C7" w:rsidRPr="00D615A0">
        <w:t xml:space="preserve"> modes of Aluminum exposure</w:t>
      </w:r>
      <w:r w:rsidR="00E12807" w:rsidRPr="00D615A0">
        <w:t xml:space="preserve">. </w:t>
      </w:r>
      <w:r w:rsidR="008E13C7" w:rsidRPr="00D615A0">
        <w:t xml:space="preserve"> </w:t>
      </w:r>
      <w:r w:rsidR="006247D1" w:rsidRPr="00D615A0">
        <w:t xml:space="preserve">  </w:t>
      </w:r>
    </w:p>
    <w:p w14:paraId="0D55502C" w14:textId="6D257F50" w:rsidR="00D74E16" w:rsidRPr="00D615A0" w:rsidRDefault="00BB059D" w:rsidP="00E423D2">
      <w:pPr>
        <w:spacing w:line="480" w:lineRule="auto"/>
        <w:rPr>
          <w:b/>
        </w:rPr>
      </w:pPr>
      <w:r w:rsidRPr="00D615A0">
        <w:rPr>
          <w:b/>
        </w:rPr>
        <w:t xml:space="preserve">What are antiperspirants and how do they work? </w:t>
      </w:r>
      <w:r w:rsidR="00D74E16" w:rsidRPr="00D615A0">
        <w:rPr>
          <w:b/>
        </w:rPr>
        <w:t xml:space="preserve"> </w:t>
      </w:r>
    </w:p>
    <w:p w14:paraId="3511E534" w14:textId="4245207D" w:rsidR="00B66AA0" w:rsidRDefault="00C447D7" w:rsidP="00B66AA0">
      <w:pPr>
        <w:pStyle w:val="NormalWeb"/>
        <w:spacing w:before="0" w:beforeAutospacing="0" w:after="225" w:afterAutospacing="0" w:line="480" w:lineRule="auto"/>
        <w:jc w:val="both"/>
        <w:textAlignment w:val="baseline"/>
        <w:rPr>
          <w:rFonts w:asciiTheme="minorHAnsi" w:hAnsiTheme="minorHAnsi"/>
          <w:sz w:val="22"/>
          <w:szCs w:val="22"/>
        </w:rPr>
      </w:pPr>
      <w:r w:rsidRPr="00D615A0">
        <w:rPr>
          <w:rFonts w:asciiTheme="minorHAnsi" w:hAnsiTheme="minorHAnsi"/>
          <w:sz w:val="22"/>
          <w:szCs w:val="22"/>
        </w:rPr>
        <w:t>The primary function of antiperspirants is to inhibit the production of sweat. Food and Drug Administration (FDA) classifies antiperspirants as Over-T</w:t>
      </w:r>
      <w:r w:rsidR="004D575C">
        <w:rPr>
          <w:rFonts w:asciiTheme="minorHAnsi" w:hAnsiTheme="minorHAnsi"/>
          <w:sz w:val="22"/>
          <w:szCs w:val="22"/>
        </w:rPr>
        <w:t>he-Counter (OTC) drugs</w:t>
      </w:r>
      <w:r w:rsidR="0068758F">
        <w:rPr>
          <w:rFonts w:asciiTheme="minorHAnsi" w:hAnsiTheme="minorHAnsi"/>
          <w:sz w:val="22"/>
          <w:szCs w:val="22"/>
        </w:rPr>
        <w:t xml:space="preserve"> that </w:t>
      </w:r>
      <w:r w:rsidR="004D575C">
        <w:rPr>
          <w:rFonts w:asciiTheme="minorHAnsi" w:hAnsiTheme="minorHAnsi"/>
          <w:sz w:val="22"/>
          <w:szCs w:val="22"/>
        </w:rPr>
        <w:t>“</w:t>
      </w:r>
      <w:r w:rsidRPr="00D615A0">
        <w:rPr>
          <w:rFonts w:asciiTheme="minorHAnsi" w:hAnsiTheme="minorHAnsi"/>
          <w:sz w:val="22"/>
          <w:szCs w:val="22"/>
        </w:rPr>
        <w:t>prevent” sweat production</w:t>
      </w:r>
      <w:r w:rsidR="004D575C">
        <w:rPr>
          <w:rFonts w:asciiTheme="minorHAnsi" w:hAnsiTheme="minorHAnsi"/>
          <w:sz w:val="22"/>
          <w:szCs w:val="22"/>
        </w:rPr>
        <w:t>,</w:t>
      </w:r>
      <w:r w:rsidRPr="00D615A0">
        <w:rPr>
          <w:rFonts w:asciiTheme="minorHAnsi" w:hAnsiTheme="minorHAnsi"/>
          <w:sz w:val="22"/>
          <w:szCs w:val="22"/>
        </w:rPr>
        <w:t xml:space="preserve"> which is a biological function. In contrast, deodorants are considered as cosmetic products as their </w:t>
      </w:r>
      <w:r w:rsidRPr="00C67333">
        <w:rPr>
          <w:rFonts w:asciiTheme="minorHAnsi" w:hAnsiTheme="minorHAnsi"/>
          <w:noProof/>
          <w:sz w:val="22"/>
          <w:szCs w:val="22"/>
        </w:rPr>
        <w:t>main</w:t>
      </w:r>
      <w:r w:rsidRPr="00D615A0">
        <w:rPr>
          <w:rFonts w:asciiTheme="minorHAnsi" w:hAnsiTheme="minorHAnsi"/>
          <w:sz w:val="22"/>
          <w:szCs w:val="22"/>
        </w:rPr>
        <w:t xml:space="preserve"> function is odor-masking and does not </w:t>
      </w:r>
      <w:r w:rsidR="00E61169" w:rsidRPr="00D615A0">
        <w:rPr>
          <w:rFonts w:asciiTheme="minorHAnsi" w:hAnsiTheme="minorHAnsi"/>
          <w:sz w:val="22"/>
          <w:szCs w:val="22"/>
        </w:rPr>
        <w:t>interfere</w:t>
      </w:r>
      <w:r w:rsidRPr="00D615A0">
        <w:rPr>
          <w:rFonts w:asciiTheme="minorHAnsi" w:hAnsiTheme="minorHAnsi"/>
          <w:sz w:val="22"/>
          <w:szCs w:val="22"/>
        </w:rPr>
        <w:t xml:space="preserve"> with any of the biological functions. </w:t>
      </w:r>
      <w:r w:rsidR="00847977">
        <w:rPr>
          <w:rFonts w:asciiTheme="minorHAnsi" w:hAnsiTheme="minorHAnsi"/>
          <w:sz w:val="22"/>
          <w:szCs w:val="22"/>
        </w:rPr>
        <w:t xml:space="preserve">US </w:t>
      </w:r>
      <w:r w:rsidRPr="00D615A0">
        <w:rPr>
          <w:rFonts w:asciiTheme="minorHAnsi" w:hAnsiTheme="minorHAnsi"/>
          <w:sz w:val="22"/>
          <w:szCs w:val="22"/>
        </w:rPr>
        <w:t xml:space="preserve">FDA </w:t>
      </w:r>
      <w:r w:rsidRPr="00D615A0">
        <w:rPr>
          <w:rFonts w:asciiTheme="minorHAnsi" w:hAnsiTheme="minorHAnsi"/>
          <w:sz w:val="22"/>
          <w:szCs w:val="22"/>
        </w:rPr>
        <w:fldChar w:fldCharType="begin"/>
      </w:r>
      <w:r w:rsidR="00697CA6">
        <w:rPr>
          <w:rFonts w:asciiTheme="minorHAnsi" w:hAnsiTheme="minorHAnsi"/>
          <w:sz w:val="22"/>
          <w:szCs w:val="22"/>
        </w:rPr>
        <w:instrText xml:space="preserve"> ADDIN EN.CITE &lt;EndNote&gt;&lt;Cite&gt;&lt;RecNum&gt;6&lt;/RecNum&gt;&lt;DisplayText&gt;[6]&lt;/DisplayText&gt;&lt;record&gt;&lt;rec-number&gt;6&lt;/rec-number&gt;&lt;foreign-keys&gt;&lt;key app="EN" db-id="w9w9pt22ofv5f4efdflppvxr2exearvfw9fr" timestamp="1513986731"&gt;6&lt;/key&gt;&lt;/foreign-keys&gt;&lt;ref-type name="Web Page"&gt;12&lt;/ref-type&gt;&lt;contributors&gt;&lt;/contributors&gt;&lt;titles&gt;&lt;title&gt;Food and Drug Administration, Chapter 21, Part 310, 350 and 369&lt;/title&gt;&lt;/titles&gt;&lt;volume&gt;2017&lt;/volume&gt;&lt;number&gt;08/03/2017&lt;/number&gt;&lt;dates&gt;&lt;/dates&gt;&lt;urls&gt;&lt;related-urls&gt;&lt;url&gt;https://www.fda.gov/downloads/drugs/developmentapprovalprocess/developmentresources/over-the-counterotcdrugs/statusofotcrulemakings/ucm110774.pdf&lt;/url&gt;&lt;/related-urls&gt;&lt;/urls&gt;&lt;/record&gt;&lt;/Cite&gt;&lt;/EndNote&gt;</w:instrText>
      </w:r>
      <w:r w:rsidRPr="00D615A0">
        <w:rPr>
          <w:rFonts w:asciiTheme="minorHAnsi" w:hAnsiTheme="minorHAnsi"/>
          <w:sz w:val="22"/>
          <w:szCs w:val="22"/>
        </w:rPr>
        <w:fldChar w:fldCharType="separate"/>
      </w:r>
      <w:r w:rsidR="00E423D2">
        <w:rPr>
          <w:rFonts w:asciiTheme="minorHAnsi" w:hAnsiTheme="minorHAnsi"/>
          <w:noProof/>
          <w:sz w:val="22"/>
          <w:szCs w:val="22"/>
        </w:rPr>
        <w:t>[6]</w:t>
      </w:r>
      <w:r w:rsidRPr="00D615A0">
        <w:rPr>
          <w:rFonts w:asciiTheme="minorHAnsi" w:hAnsiTheme="minorHAnsi"/>
          <w:sz w:val="22"/>
          <w:szCs w:val="22"/>
        </w:rPr>
        <w:fldChar w:fldCharType="end"/>
      </w:r>
      <w:r w:rsidRPr="00D615A0">
        <w:rPr>
          <w:rFonts w:asciiTheme="minorHAnsi" w:hAnsiTheme="minorHAnsi"/>
          <w:sz w:val="22"/>
          <w:szCs w:val="22"/>
        </w:rPr>
        <w:t xml:space="preserve"> and EU cosmetic directive </w:t>
      </w:r>
      <w:r w:rsidRPr="00D615A0">
        <w:rPr>
          <w:rFonts w:asciiTheme="minorHAnsi" w:hAnsiTheme="minorHAnsi"/>
          <w:sz w:val="22"/>
          <w:szCs w:val="22"/>
        </w:rPr>
        <w:fldChar w:fldCharType="begin"/>
      </w:r>
      <w:r w:rsidR="00697CA6">
        <w:rPr>
          <w:rFonts w:asciiTheme="minorHAnsi" w:hAnsiTheme="minorHAnsi"/>
          <w:sz w:val="22"/>
          <w:szCs w:val="22"/>
        </w:rPr>
        <w:instrText xml:space="preserve"> ADDIN EN.CITE &lt;EndNote&gt;&lt;Cite&gt;&lt;RecNum&gt;7&lt;/RecNum&gt;&lt;DisplayText&gt;[7]&lt;/DisplayText&gt;&lt;record&gt;&lt;rec-number&gt;7&lt;/rec-number&gt;&lt;foreign-keys&gt;&lt;key app="EN" db-id="w9w9pt22ofv5f4efdflppvxr2exearvfw9fr" timestamp="1513986731"&gt;7&lt;/key&gt;&lt;/foreign-keys&gt;&lt;ref-type name="Web Page"&gt;12&lt;/ref-type&gt;&lt;contributors&gt;&lt;/contributors&gt;&lt;titles&gt;&lt;title&gt;EU Cosmetics Directive&lt;/title&gt;&lt;/titles&gt;&lt;number&gt;76/768/EEC, 08/03/2017&lt;/number&gt;&lt;dates&gt;&lt;/dates&gt;&lt;urls&gt;&lt;related-urls&gt;&lt;url&gt;http://eur-lex.europa.eu/LexUriServ/LexUriServ.do?uri=CONSLEG:1976L0768:20100301:en:PDF&lt;/url&gt;&lt;/related-urls&gt;&lt;/urls&gt;&lt;/record&gt;&lt;/Cite&gt;&lt;/EndNote&gt;</w:instrText>
      </w:r>
      <w:r w:rsidRPr="00D615A0">
        <w:rPr>
          <w:rFonts w:asciiTheme="minorHAnsi" w:hAnsiTheme="minorHAnsi"/>
          <w:sz w:val="22"/>
          <w:szCs w:val="22"/>
        </w:rPr>
        <w:fldChar w:fldCharType="separate"/>
      </w:r>
      <w:r w:rsidR="00E423D2">
        <w:rPr>
          <w:rFonts w:asciiTheme="minorHAnsi" w:hAnsiTheme="minorHAnsi"/>
          <w:noProof/>
          <w:sz w:val="22"/>
          <w:szCs w:val="22"/>
        </w:rPr>
        <w:t>[7]</w:t>
      </w:r>
      <w:r w:rsidRPr="00D615A0">
        <w:rPr>
          <w:rFonts w:asciiTheme="minorHAnsi" w:hAnsiTheme="minorHAnsi"/>
          <w:sz w:val="22"/>
          <w:szCs w:val="22"/>
        </w:rPr>
        <w:fldChar w:fldCharType="end"/>
      </w:r>
      <w:r w:rsidRPr="00D615A0">
        <w:rPr>
          <w:rFonts w:asciiTheme="minorHAnsi" w:hAnsiTheme="minorHAnsi"/>
          <w:sz w:val="22"/>
          <w:szCs w:val="22"/>
        </w:rPr>
        <w:t xml:space="preserve"> gives a very in-depth understanding of the regulations associated with the use of antiperspirants. </w:t>
      </w:r>
      <w:r w:rsidR="00847977">
        <w:rPr>
          <w:rFonts w:asciiTheme="minorHAnsi" w:hAnsiTheme="minorHAnsi"/>
          <w:sz w:val="22"/>
          <w:szCs w:val="22"/>
        </w:rPr>
        <w:t>A</w:t>
      </w:r>
      <w:r w:rsidR="00E61169" w:rsidRPr="00D615A0">
        <w:rPr>
          <w:rFonts w:asciiTheme="minorHAnsi" w:hAnsiTheme="minorHAnsi"/>
          <w:sz w:val="22"/>
          <w:szCs w:val="22"/>
        </w:rPr>
        <w:t>luminum and its salts are the only a</w:t>
      </w:r>
      <w:r w:rsidRPr="00D615A0">
        <w:rPr>
          <w:rFonts w:asciiTheme="minorHAnsi" w:hAnsiTheme="minorHAnsi"/>
          <w:sz w:val="22"/>
          <w:szCs w:val="22"/>
        </w:rPr>
        <w:t xml:space="preserve">ctives </w:t>
      </w:r>
      <w:r w:rsidR="00E61169" w:rsidRPr="00D615A0">
        <w:rPr>
          <w:rFonts w:asciiTheme="minorHAnsi" w:hAnsiTheme="minorHAnsi"/>
          <w:sz w:val="22"/>
          <w:szCs w:val="22"/>
        </w:rPr>
        <w:t xml:space="preserve">approved by FDA </w:t>
      </w:r>
      <w:r w:rsidRPr="00D615A0">
        <w:rPr>
          <w:rFonts w:asciiTheme="minorHAnsi" w:hAnsiTheme="minorHAnsi"/>
          <w:sz w:val="22"/>
          <w:szCs w:val="22"/>
        </w:rPr>
        <w:t>for antiperspirant products.</w:t>
      </w:r>
      <w:r w:rsidR="00D34B7E" w:rsidRPr="00D615A0">
        <w:rPr>
          <w:rFonts w:asciiTheme="minorHAnsi" w:hAnsiTheme="minorHAnsi"/>
          <w:sz w:val="22"/>
          <w:szCs w:val="22"/>
        </w:rPr>
        <w:t xml:space="preserve"> Table 1 gives a list of antiperspirants currently approved by US FDA.</w:t>
      </w:r>
      <w:r w:rsidRPr="00D615A0">
        <w:rPr>
          <w:rFonts w:asciiTheme="minorHAnsi" w:hAnsiTheme="minorHAnsi"/>
          <w:sz w:val="22"/>
          <w:szCs w:val="22"/>
        </w:rPr>
        <w:t xml:space="preserve"> </w:t>
      </w:r>
      <w:r w:rsidR="00A34A7B" w:rsidRPr="00C67333">
        <w:rPr>
          <w:rFonts w:asciiTheme="minorHAnsi" w:hAnsiTheme="minorHAnsi"/>
          <w:noProof/>
          <w:sz w:val="22"/>
          <w:szCs w:val="22"/>
        </w:rPr>
        <w:t>The current understanding of the mechanism of action of</w:t>
      </w:r>
      <w:r w:rsidR="00A34A7B" w:rsidRPr="00D615A0">
        <w:rPr>
          <w:rFonts w:asciiTheme="minorHAnsi" w:hAnsiTheme="minorHAnsi"/>
          <w:sz w:val="22"/>
          <w:szCs w:val="22"/>
        </w:rPr>
        <w:t xml:space="preserve"> </w:t>
      </w:r>
      <w:r w:rsidR="00872288" w:rsidRPr="00D615A0">
        <w:rPr>
          <w:rFonts w:asciiTheme="minorHAnsi" w:hAnsiTheme="minorHAnsi"/>
          <w:sz w:val="22"/>
          <w:szCs w:val="22"/>
        </w:rPr>
        <w:t>a</w:t>
      </w:r>
      <w:r w:rsidR="00093F07" w:rsidRPr="00D615A0">
        <w:rPr>
          <w:rFonts w:asciiTheme="minorHAnsi" w:hAnsiTheme="minorHAnsi"/>
          <w:sz w:val="22"/>
          <w:szCs w:val="22"/>
        </w:rPr>
        <w:t>ntiperspirants (</w:t>
      </w:r>
      <w:r w:rsidR="00872288" w:rsidRPr="00D615A0">
        <w:rPr>
          <w:rFonts w:asciiTheme="minorHAnsi" w:hAnsiTheme="minorHAnsi"/>
          <w:sz w:val="22"/>
          <w:szCs w:val="22"/>
        </w:rPr>
        <w:t>a</w:t>
      </w:r>
      <w:r w:rsidR="00A34A7B" w:rsidRPr="00D615A0">
        <w:rPr>
          <w:rFonts w:asciiTheme="minorHAnsi" w:hAnsiTheme="minorHAnsi"/>
          <w:sz w:val="22"/>
          <w:szCs w:val="22"/>
        </w:rPr>
        <w:t>luminum and aluminum zirconium salts</w:t>
      </w:r>
      <w:r w:rsidR="00093F07" w:rsidRPr="00D615A0">
        <w:rPr>
          <w:rFonts w:asciiTheme="minorHAnsi" w:hAnsiTheme="minorHAnsi"/>
          <w:sz w:val="22"/>
          <w:szCs w:val="22"/>
        </w:rPr>
        <w:t>)</w:t>
      </w:r>
      <w:r w:rsidR="00A34A7B" w:rsidRPr="00D615A0">
        <w:rPr>
          <w:rFonts w:asciiTheme="minorHAnsi" w:hAnsiTheme="minorHAnsi"/>
          <w:sz w:val="22"/>
          <w:szCs w:val="22"/>
        </w:rPr>
        <w:t xml:space="preserve"> focuses on the formation of a</w:t>
      </w:r>
      <w:r w:rsidR="00847977">
        <w:rPr>
          <w:rFonts w:asciiTheme="minorHAnsi" w:hAnsiTheme="minorHAnsi"/>
          <w:sz w:val="22"/>
          <w:szCs w:val="22"/>
        </w:rPr>
        <w:t>n</w:t>
      </w:r>
      <w:r w:rsidR="00A34A7B" w:rsidRPr="00D615A0">
        <w:rPr>
          <w:rFonts w:asciiTheme="minorHAnsi" w:hAnsiTheme="minorHAnsi"/>
          <w:sz w:val="22"/>
          <w:szCs w:val="22"/>
        </w:rPr>
        <w:t xml:space="preserve"> occlusive metal hydroxide plug in the sweat ducts </w:t>
      </w:r>
      <w:r w:rsidR="00093F07" w:rsidRPr="00D615A0">
        <w:rPr>
          <w:rFonts w:asciiTheme="minorHAnsi" w:hAnsiTheme="minorHAnsi"/>
          <w:sz w:val="22"/>
          <w:szCs w:val="22"/>
        </w:rPr>
        <w:t>which hi</w:t>
      </w:r>
      <w:r w:rsidR="0068758F">
        <w:rPr>
          <w:rFonts w:asciiTheme="minorHAnsi" w:hAnsiTheme="minorHAnsi"/>
          <w:sz w:val="22"/>
          <w:szCs w:val="22"/>
        </w:rPr>
        <w:t>n</w:t>
      </w:r>
      <w:r w:rsidR="00093F07" w:rsidRPr="00D615A0">
        <w:rPr>
          <w:rFonts w:asciiTheme="minorHAnsi" w:hAnsiTheme="minorHAnsi"/>
          <w:sz w:val="22"/>
          <w:szCs w:val="22"/>
        </w:rPr>
        <w:t xml:space="preserve">ders sweat excretion </w:t>
      </w:r>
      <w:r w:rsidR="00093F07" w:rsidRPr="00D615A0">
        <w:rPr>
          <w:rFonts w:asciiTheme="minorHAnsi" w:hAnsiTheme="minorHAnsi"/>
          <w:sz w:val="22"/>
          <w:szCs w:val="22"/>
        </w:rPr>
        <w:fldChar w:fldCharType="begin">
          <w:fldData xml:space="preserve">PEVuZE5vdGU+PENpdGU+PEF1dGhvcj5RdWF0cmFsZTwvQXV0aG9yPjxSZWNOdW0+ODwvUmVjTnVt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</w:fldData>
        </w:fldChar>
      </w:r>
      <w:r w:rsidR="00697CA6">
        <w:rPr>
          <w:rFonts w:asciiTheme="minorHAnsi" w:hAnsiTheme="minorHAnsi"/>
          <w:sz w:val="22"/>
          <w:szCs w:val="22"/>
        </w:rPr>
        <w:instrText xml:space="preserve"> ADDIN EN.CITE </w:instrText>
      </w:r>
      <w:r w:rsidR="00697CA6">
        <w:rPr>
          <w:rFonts w:asciiTheme="minorHAnsi" w:hAnsiTheme="minorHAnsi"/>
          <w:sz w:val="22"/>
          <w:szCs w:val="22"/>
        </w:rPr>
        <w:fldChar w:fldCharType="begin">
          <w:fldData xml:space="preserve">PEVuZE5vdGU+PENpdGU+PEF1dGhvcj5RdWF0cmFsZTwvQXV0aG9yPjxSZWNOdW0+ODwvUmVjTnVt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</w:fldData>
        </w:fldChar>
      </w:r>
      <w:r w:rsidR="00697CA6">
        <w:rPr>
          <w:rFonts w:asciiTheme="minorHAnsi" w:hAnsiTheme="minorHAnsi"/>
          <w:sz w:val="22"/>
          <w:szCs w:val="22"/>
        </w:rPr>
        <w:instrText xml:space="preserve"> ADDIN EN.CITE.DATA </w:instrText>
      </w:r>
      <w:r w:rsidR="00697CA6">
        <w:rPr>
          <w:rFonts w:asciiTheme="minorHAnsi" w:hAnsiTheme="minorHAnsi"/>
          <w:sz w:val="22"/>
          <w:szCs w:val="22"/>
        </w:rPr>
      </w:r>
      <w:r w:rsidR="00697CA6">
        <w:rPr>
          <w:rFonts w:asciiTheme="minorHAnsi" w:hAnsiTheme="minorHAnsi"/>
          <w:sz w:val="22"/>
          <w:szCs w:val="22"/>
        </w:rPr>
        <w:fldChar w:fldCharType="end"/>
      </w:r>
      <w:r w:rsidR="00093F07" w:rsidRPr="00D615A0">
        <w:rPr>
          <w:rFonts w:asciiTheme="minorHAnsi" w:hAnsiTheme="minorHAnsi"/>
          <w:sz w:val="22"/>
          <w:szCs w:val="22"/>
        </w:rPr>
      </w:r>
      <w:r w:rsidR="00093F07" w:rsidRPr="00D615A0">
        <w:rPr>
          <w:rFonts w:asciiTheme="minorHAnsi" w:hAnsiTheme="minorHAnsi"/>
          <w:sz w:val="22"/>
          <w:szCs w:val="22"/>
        </w:rPr>
        <w:fldChar w:fldCharType="separate"/>
      </w:r>
      <w:r w:rsidR="00E423D2">
        <w:rPr>
          <w:rFonts w:asciiTheme="minorHAnsi" w:hAnsiTheme="minorHAnsi"/>
          <w:noProof/>
          <w:sz w:val="22"/>
          <w:szCs w:val="22"/>
        </w:rPr>
        <w:t>[8-11]</w:t>
      </w:r>
      <w:r w:rsidR="00093F07" w:rsidRPr="00D615A0">
        <w:rPr>
          <w:rFonts w:asciiTheme="minorHAnsi" w:hAnsiTheme="minorHAnsi"/>
          <w:sz w:val="22"/>
          <w:szCs w:val="22"/>
        </w:rPr>
        <w:fldChar w:fldCharType="end"/>
      </w:r>
      <w:r w:rsidR="00093F07" w:rsidRPr="00D615A0">
        <w:rPr>
          <w:rFonts w:asciiTheme="minorHAnsi" w:hAnsiTheme="minorHAnsi"/>
          <w:sz w:val="22"/>
          <w:szCs w:val="22"/>
        </w:rPr>
        <w:t xml:space="preserve">. </w:t>
      </w:r>
      <w:r w:rsidR="00847977" w:rsidRPr="00112447">
        <w:rPr>
          <w:rFonts w:asciiTheme="minorHAnsi" w:hAnsiTheme="minorHAnsi"/>
          <w:noProof/>
          <w:sz w:val="22"/>
          <w:szCs w:val="22"/>
        </w:rPr>
        <w:t>This</w:t>
      </w:r>
      <w:r w:rsidR="00847977">
        <w:rPr>
          <w:rFonts w:asciiTheme="minorHAnsi" w:hAnsiTheme="minorHAnsi"/>
          <w:sz w:val="22"/>
          <w:szCs w:val="22"/>
        </w:rPr>
        <w:t xml:space="preserve"> is supported by the studies performed by </w:t>
      </w:r>
      <w:r w:rsidR="00847977" w:rsidRPr="00847977">
        <w:rPr>
          <w:rFonts w:asciiTheme="minorHAnsi" w:hAnsiTheme="minorHAnsi"/>
          <w:noProof/>
          <w:sz w:val="22"/>
          <w:szCs w:val="22"/>
        </w:rPr>
        <w:t>Quatrale</w:t>
      </w:r>
      <w:r w:rsidR="00847977" w:rsidRPr="00847977">
        <w:rPr>
          <w:rFonts w:asciiTheme="minorHAnsi" w:hAnsiTheme="minorHAnsi"/>
          <w:sz w:val="22"/>
          <w:szCs w:val="22"/>
        </w:rPr>
        <w:t xml:space="preserve"> e</w:t>
      </w:r>
      <w:r w:rsidR="00847977">
        <w:rPr>
          <w:rFonts w:asciiTheme="minorHAnsi" w:hAnsiTheme="minorHAnsi"/>
          <w:sz w:val="22"/>
          <w:szCs w:val="22"/>
        </w:rPr>
        <w:t>t al.</w:t>
      </w:r>
      <w:r w:rsidR="00847977" w:rsidRPr="00847977">
        <w:rPr>
          <w:rFonts w:asciiTheme="minorHAnsi" w:hAnsiTheme="minorHAnsi"/>
          <w:sz w:val="22"/>
          <w:szCs w:val="22"/>
        </w:rPr>
        <w:t xml:space="preserve"> </w:t>
      </w:r>
      <w:r w:rsidR="00847977" w:rsidRPr="00D615A0">
        <w:rPr>
          <w:rFonts w:asciiTheme="minorHAnsi" w:hAnsiTheme="minorHAnsi"/>
          <w:sz w:val="22"/>
          <w:szCs w:val="22"/>
        </w:rPr>
        <w:fldChar w:fldCharType="begin"/>
      </w:r>
      <w:r w:rsidR="00697CA6">
        <w:rPr>
          <w:rFonts w:asciiTheme="minorHAnsi" w:hAnsiTheme="minorHAnsi"/>
          <w:sz w:val="22"/>
          <w:szCs w:val="22"/>
        </w:rPr>
        <w:instrText xml:space="preserve"> ADDIN EN.CITE &lt;EndNote&gt;&lt;Cite&gt;&lt;Author&gt;Quatrale&lt;/Author&gt;&lt;RecNum&gt;10&lt;/RecNum&gt;&lt;DisplayText&gt;[10]&lt;/DisplayText&gt;&lt;record&gt;&lt;rec-number&gt;10&lt;/rec-number&gt;&lt;foreign-keys&gt;&lt;key app="EN" db-id="w9w9pt22ofv5f4efdflppvxr2exearvfw9fr" timestamp="1513986731"&gt;10&lt;/key&gt;&lt;/foreign-keys&gt;&lt;ref-type name="Journal Article"&gt;17&lt;/ref-type&gt;&lt;contributors&gt;&lt;authors&gt;&lt;author&gt;Quatrale, Richard P&lt;/author&gt;&lt;author&gt;Thomas, Eileen L&lt;/author&gt;&lt;author&gt;Birnbaum, Jay E&lt;/author&gt;&lt;/authors&gt;&lt;/contributors&gt;&lt;titles&gt;&lt;title&gt;The site of antiperspirant action by aluminum salts in the eccrine sweat glands of the axilla&lt;/title&gt;&lt;secondary-title&gt;J Soc Cosmet Chem&lt;/secondary-title&gt;&lt;/titles&gt;&lt;periodical&gt;&lt;full-title&gt;J Soc Cosmet Chem&lt;/full-title&gt;&lt;/periodical&gt;&lt;pages&gt;435-40&lt;/pages&gt;&lt;volume&gt;36&lt;/volume&gt;&lt;number&gt;6&lt;/number&gt;&lt;dates&gt;&lt;/dates&gt;&lt;urls&gt;&lt;/urls&gt;&lt;/record&gt;&lt;/Cite&gt;&lt;/EndNote&gt;</w:instrText>
      </w:r>
      <w:r w:rsidR="00847977" w:rsidRPr="00D615A0">
        <w:rPr>
          <w:rFonts w:asciiTheme="minorHAnsi" w:hAnsiTheme="minorHAnsi"/>
          <w:sz w:val="22"/>
          <w:szCs w:val="22"/>
        </w:rPr>
        <w:fldChar w:fldCharType="separate"/>
      </w:r>
      <w:r w:rsidR="00847977">
        <w:rPr>
          <w:rFonts w:asciiTheme="minorHAnsi" w:hAnsiTheme="minorHAnsi"/>
          <w:noProof/>
          <w:sz w:val="22"/>
          <w:szCs w:val="22"/>
        </w:rPr>
        <w:t>[10]</w:t>
      </w:r>
      <w:r w:rsidR="00847977" w:rsidRPr="00D615A0">
        <w:rPr>
          <w:rFonts w:asciiTheme="minorHAnsi" w:hAnsiTheme="minorHAnsi"/>
          <w:sz w:val="22"/>
          <w:szCs w:val="22"/>
        </w:rPr>
        <w:fldChar w:fldCharType="end"/>
      </w:r>
      <w:r w:rsidR="00847977">
        <w:rPr>
          <w:rFonts w:asciiTheme="minorHAnsi" w:hAnsiTheme="minorHAnsi"/>
          <w:sz w:val="22"/>
          <w:szCs w:val="22"/>
        </w:rPr>
        <w:t xml:space="preserve"> in which e</w:t>
      </w:r>
      <w:r w:rsidR="00093F07" w:rsidRPr="00D615A0">
        <w:rPr>
          <w:rFonts w:asciiTheme="minorHAnsi" w:hAnsiTheme="minorHAnsi"/>
          <w:sz w:val="22"/>
          <w:szCs w:val="22"/>
        </w:rPr>
        <w:t>ccrine sweat glands treated with</w:t>
      </w:r>
      <w:r w:rsidR="00A34A7B" w:rsidRPr="00D615A0">
        <w:rPr>
          <w:rFonts w:asciiTheme="minorHAnsi" w:hAnsiTheme="minorHAnsi"/>
          <w:sz w:val="22"/>
          <w:szCs w:val="22"/>
        </w:rPr>
        <w:t xml:space="preserve"> </w:t>
      </w:r>
      <w:r w:rsidR="00847977">
        <w:rPr>
          <w:rFonts w:asciiTheme="minorHAnsi" w:hAnsiTheme="minorHAnsi"/>
          <w:sz w:val="22"/>
          <w:szCs w:val="22"/>
        </w:rPr>
        <w:t xml:space="preserve">aluminum </w:t>
      </w:r>
      <w:r w:rsidR="00847977" w:rsidRPr="00C67333">
        <w:rPr>
          <w:rFonts w:asciiTheme="minorHAnsi" w:hAnsiTheme="minorHAnsi"/>
          <w:noProof/>
          <w:sz w:val="22"/>
          <w:szCs w:val="22"/>
        </w:rPr>
        <w:t>c</w:t>
      </w:r>
      <w:r w:rsidR="00093F07" w:rsidRPr="00C67333">
        <w:rPr>
          <w:rFonts w:asciiTheme="minorHAnsi" w:hAnsiTheme="minorHAnsi"/>
          <w:noProof/>
          <w:sz w:val="22"/>
          <w:szCs w:val="22"/>
        </w:rPr>
        <w:t>hlorohydrate</w:t>
      </w:r>
      <w:r w:rsidR="00093F07" w:rsidRPr="00D615A0">
        <w:rPr>
          <w:rFonts w:asciiTheme="minorHAnsi" w:hAnsiTheme="minorHAnsi"/>
          <w:sz w:val="22"/>
          <w:szCs w:val="22"/>
        </w:rPr>
        <w:t xml:space="preserve"> (ACH) followed by tape-stripping and transmissio</w:t>
      </w:r>
      <w:r w:rsidR="00EB7D91" w:rsidRPr="00D615A0">
        <w:rPr>
          <w:rFonts w:asciiTheme="minorHAnsi" w:hAnsiTheme="minorHAnsi"/>
          <w:sz w:val="22"/>
          <w:szCs w:val="22"/>
        </w:rPr>
        <w:t>n electron micrographs</w:t>
      </w:r>
      <w:r w:rsidR="00847977">
        <w:rPr>
          <w:rFonts w:asciiTheme="minorHAnsi" w:hAnsiTheme="minorHAnsi"/>
          <w:sz w:val="22"/>
          <w:szCs w:val="22"/>
        </w:rPr>
        <w:t>,</w:t>
      </w:r>
      <w:r w:rsidR="00EB7D91" w:rsidRPr="00D615A0">
        <w:rPr>
          <w:rFonts w:asciiTheme="minorHAnsi" w:hAnsiTheme="minorHAnsi"/>
          <w:sz w:val="22"/>
          <w:szCs w:val="22"/>
        </w:rPr>
        <w:t xml:space="preserve"> showed the presence of</w:t>
      </w:r>
      <w:r w:rsidR="00093F07" w:rsidRPr="00D615A0">
        <w:rPr>
          <w:rFonts w:asciiTheme="minorHAnsi" w:hAnsiTheme="minorHAnsi"/>
          <w:sz w:val="22"/>
          <w:szCs w:val="22"/>
        </w:rPr>
        <w:t xml:space="preserve"> occlusive amorphous material</w:t>
      </w:r>
      <w:r w:rsidR="00EB7D91" w:rsidRPr="00D615A0">
        <w:rPr>
          <w:rFonts w:asciiTheme="minorHAnsi" w:hAnsiTheme="minorHAnsi"/>
          <w:sz w:val="22"/>
          <w:szCs w:val="22"/>
        </w:rPr>
        <w:t xml:space="preserve"> in the sweat glands</w:t>
      </w:r>
      <w:r w:rsidR="00093F07" w:rsidRPr="00D615A0">
        <w:rPr>
          <w:rFonts w:asciiTheme="minorHAnsi" w:hAnsiTheme="minorHAnsi"/>
          <w:sz w:val="22"/>
          <w:szCs w:val="22"/>
        </w:rPr>
        <w:t xml:space="preserve">. </w:t>
      </w:r>
      <w:r w:rsidR="00023A9A" w:rsidRPr="00D615A0">
        <w:rPr>
          <w:rFonts w:asciiTheme="minorHAnsi" w:hAnsiTheme="minorHAnsi"/>
          <w:sz w:val="22"/>
          <w:szCs w:val="22"/>
        </w:rPr>
        <w:t xml:space="preserve">Although less known, few other theories </w:t>
      </w:r>
      <w:r w:rsidR="00847977">
        <w:rPr>
          <w:rFonts w:asciiTheme="minorHAnsi" w:hAnsiTheme="minorHAnsi"/>
          <w:sz w:val="22"/>
          <w:szCs w:val="22"/>
        </w:rPr>
        <w:t>on sweat reduction by a</w:t>
      </w:r>
      <w:r w:rsidR="00EB7D91" w:rsidRPr="00D615A0">
        <w:rPr>
          <w:rFonts w:asciiTheme="minorHAnsi" w:hAnsiTheme="minorHAnsi"/>
          <w:sz w:val="22"/>
          <w:szCs w:val="22"/>
        </w:rPr>
        <w:t xml:space="preserve">luminum based salts </w:t>
      </w:r>
      <w:r w:rsidR="00023A9A" w:rsidRPr="00D615A0">
        <w:rPr>
          <w:rFonts w:asciiTheme="minorHAnsi" w:hAnsiTheme="minorHAnsi"/>
          <w:sz w:val="22"/>
          <w:szCs w:val="22"/>
        </w:rPr>
        <w:t xml:space="preserve">are detailed </w:t>
      </w:r>
      <w:r w:rsidR="00833EB9" w:rsidRPr="00D615A0">
        <w:rPr>
          <w:rFonts w:asciiTheme="minorHAnsi" w:hAnsiTheme="minorHAnsi"/>
          <w:sz w:val="22"/>
          <w:szCs w:val="22"/>
        </w:rPr>
        <w:t>by Laden</w:t>
      </w:r>
      <w:r w:rsidR="00EB7D91" w:rsidRPr="00D615A0">
        <w:rPr>
          <w:rFonts w:asciiTheme="minorHAnsi" w:hAnsiTheme="minorHAnsi"/>
          <w:sz w:val="22"/>
          <w:szCs w:val="22"/>
        </w:rPr>
        <w:t xml:space="preserve"> </w:t>
      </w:r>
      <w:r w:rsidR="00EB7D91" w:rsidRPr="00D615A0">
        <w:rPr>
          <w:rFonts w:asciiTheme="minorHAnsi" w:hAnsiTheme="minorHAnsi"/>
          <w:sz w:val="22"/>
          <w:szCs w:val="22"/>
        </w:rPr>
        <w:fldChar w:fldCharType="begin"/>
      </w:r>
      <w:r w:rsidR="00697CA6">
        <w:rPr>
          <w:rFonts w:asciiTheme="minorHAnsi" w:hAnsiTheme="minorHAnsi"/>
          <w:sz w:val="22"/>
          <w:szCs w:val="22"/>
        </w:rPr>
        <w:instrText xml:space="preserve"> ADDIN EN.CITE &lt;EndNote&gt;&lt;Cite&gt;&lt;Author&gt;Laden&lt;/Author&gt;&lt;Year&gt;1999&lt;/Year&gt;&lt;RecNum&gt;12&lt;/RecNum&gt;&lt;DisplayText&gt;[12]&lt;/DisplayText&gt;&lt;record&gt;&lt;rec-number&gt;12&lt;/rec-number&gt;&lt;foreign-keys&gt;&lt;key app="EN" db-id="w9w9pt22ofv5f4efdflppvxr2exearvfw9fr" timestamp="1513986732"&gt;12&lt;/key&gt;&lt;/foreign-keys&gt;&lt;ref-type name="Book"&gt;6&lt;/ref-type&gt;&lt;contributors&gt;&lt;authors&gt;&lt;author&gt;Laden, K&lt;/author&gt;&lt;/authors&gt;&lt;/contributors&gt;&lt;titles&gt;&lt;title&gt;Antiperspirants and Deodorants, Second Edition&lt;/title&gt;&lt;/titles&gt;&lt;dates&gt;&lt;year&gt;1999&lt;/year&gt;&lt;/dates&gt;&lt;pub-location&gt;New York&lt;/pub-location&gt;&lt;publisher&gt;Taylor &amp;amp; Francis&lt;/publisher&gt;&lt;isbn&gt;9780824717469&lt;/isbn&gt;&lt;urls&gt;&lt;related-urls&gt;&lt;url&gt;https://books.google.com/books?id=WOoUoiW8FpkC&lt;/url&gt;&lt;/related-urls&gt;&lt;/urls&gt;&lt;/record&gt;&lt;/Cite&gt;&lt;/EndNote&gt;</w:instrText>
      </w:r>
      <w:r w:rsidR="00EB7D91" w:rsidRPr="00D615A0">
        <w:rPr>
          <w:rFonts w:asciiTheme="minorHAnsi" w:hAnsiTheme="minorHAnsi"/>
          <w:sz w:val="22"/>
          <w:szCs w:val="22"/>
        </w:rPr>
        <w:fldChar w:fldCharType="separate"/>
      </w:r>
      <w:r w:rsidR="00E423D2">
        <w:rPr>
          <w:rFonts w:asciiTheme="minorHAnsi" w:hAnsiTheme="minorHAnsi"/>
          <w:noProof/>
          <w:sz w:val="22"/>
          <w:szCs w:val="22"/>
        </w:rPr>
        <w:t>[12]</w:t>
      </w:r>
      <w:r w:rsidR="00EB7D91" w:rsidRPr="00D615A0">
        <w:rPr>
          <w:rFonts w:asciiTheme="minorHAnsi" w:hAnsiTheme="minorHAnsi"/>
          <w:sz w:val="22"/>
          <w:szCs w:val="22"/>
        </w:rPr>
        <w:fldChar w:fldCharType="end"/>
      </w:r>
      <w:r w:rsidR="00EB7D91" w:rsidRPr="00D615A0">
        <w:rPr>
          <w:rFonts w:asciiTheme="minorHAnsi" w:hAnsiTheme="minorHAnsi"/>
          <w:sz w:val="22"/>
          <w:szCs w:val="22"/>
        </w:rPr>
        <w:t>.</w:t>
      </w:r>
      <w:r w:rsidR="00093F07" w:rsidRPr="00D615A0">
        <w:rPr>
          <w:rFonts w:asciiTheme="minorHAnsi" w:hAnsiTheme="minorHAnsi"/>
          <w:sz w:val="22"/>
          <w:szCs w:val="22"/>
        </w:rPr>
        <w:t xml:space="preserve"> </w:t>
      </w:r>
      <w:r w:rsidR="00A34A7B" w:rsidRPr="00D615A0">
        <w:rPr>
          <w:rFonts w:asciiTheme="minorHAnsi" w:hAnsiTheme="minorHAnsi"/>
          <w:sz w:val="22"/>
          <w:szCs w:val="22"/>
        </w:rPr>
        <w:t xml:space="preserve">  </w:t>
      </w:r>
    </w:p>
    <w:p w14:paraId="011CE7F8" w14:textId="07E4BE5C" w:rsidR="00847977" w:rsidRPr="00B66AA0" w:rsidRDefault="00855BBE" w:rsidP="00B66AA0">
      <w:pPr>
        <w:pStyle w:val="NormalWeb"/>
        <w:spacing w:before="0" w:beforeAutospacing="0" w:after="225" w:afterAutospacing="0" w:line="480" w:lineRule="auto"/>
        <w:contextualSpacing/>
        <w:jc w:val="both"/>
        <w:textAlignment w:val="baseline"/>
        <w:rPr>
          <w:rFonts w:asciiTheme="minorHAnsi" w:hAnsiTheme="minorHAnsi"/>
          <w:sz w:val="22"/>
          <w:szCs w:val="22"/>
        </w:rPr>
      </w:pPr>
      <w:r w:rsidRPr="003C074D">
        <w:rPr>
          <w:rFonts w:asciiTheme="minorHAnsi" w:hAnsiTheme="minorHAnsi"/>
          <w:b/>
          <w:sz w:val="22"/>
          <w:szCs w:val="22"/>
        </w:rPr>
        <w:t>Table 1: List of antiperspirant actives</w:t>
      </w:r>
      <w:r w:rsidR="00D34B7E" w:rsidRPr="003C074D">
        <w:rPr>
          <w:rFonts w:asciiTheme="minorHAnsi" w:hAnsiTheme="minorHAnsi"/>
          <w:b/>
          <w:sz w:val="22"/>
          <w:szCs w:val="22"/>
        </w:rPr>
        <w:t xml:space="preserve"> currently approved by US FDA</w:t>
      </w:r>
      <w:r w:rsidR="00AB67E2" w:rsidRPr="003C074D">
        <w:rPr>
          <w:rFonts w:asciiTheme="minorHAnsi" w:hAnsiTheme="minorHAnsi"/>
          <w:b/>
          <w:sz w:val="22"/>
          <w:szCs w:val="22"/>
        </w:rPr>
        <w:t xml:space="preserve"> </w:t>
      </w:r>
      <w:r w:rsidR="00AB67E2" w:rsidRPr="003C074D">
        <w:rPr>
          <w:rFonts w:asciiTheme="minorHAnsi" w:hAnsiTheme="minorHAnsi"/>
          <w:b/>
          <w:sz w:val="22"/>
          <w:szCs w:val="22"/>
        </w:rPr>
        <w:fldChar w:fldCharType="begin"/>
      </w:r>
      <w:r w:rsidR="00697CA6">
        <w:rPr>
          <w:rFonts w:asciiTheme="minorHAnsi" w:hAnsiTheme="minorHAnsi"/>
          <w:b/>
          <w:sz w:val="22"/>
          <w:szCs w:val="22"/>
        </w:rPr>
        <w:instrText xml:space="preserve"> ADDIN EN.CITE &lt;EndNote&gt;&lt;Cite&gt;&lt;Author&gt;Darbre&lt;/Author&gt;&lt;Year&gt;2003&lt;/Year&gt;&lt;RecNum&gt;1&lt;/RecNum&gt;&lt;DisplayText&gt;[1]&lt;/DisplayText&gt;&lt;record&gt;&lt;rec-number&gt;1&lt;/rec-number&gt;&lt;foreign-keys&gt;&lt;key app="EN" db-id="w9w9pt22ofv5f4efdflppvxr2exearvfw9fr" timestamp="1513986730"&gt;1&lt;/key&gt;&lt;/foreign-keys&gt;&lt;ref-type name="Journal Article"&gt;17&lt;/ref-type&gt;&lt;contributors&gt;&lt;authors&gt;&lt;author&gt;Darbre, P. D.&lt;/author&gt;&lt;/authors&gt;&lt;/contributors&gt;&lt;titles&gt;&lt;title&gt;Underarm cosmetics and breast cancer&lt;/title&gt;&lt;secondary-title&gt;Journal of Applied Toxicology&lt;/secondary-title&gt;&lt;/titles&gt;&lt;periodical&gt;&lt;full-title&gt;Journal of Applied Toxicology&lt;/full-title&gt;&lt;/periodical&gt;&lt;pages&gt;89-95&lt;/pages&gt;&lt;volume&gt;23&lt;/volume&gt;&lt;number&gt;2&lt;/number&gt;&lt;keywords&gt;&lt;keyword&gt;breast cancer&lt;/keyword&gt;&lt;keyword&gt;antiperspirant&lt;/keyword&gt;&lt;keyword&gt;deodorant&lt;/keyword&gt;&lt;keyword&gt;underarm cosmetic&lt;/keyword&gt;&lt;keyword&gt;aluminium&lt;/keyword&gt;&lt;keyword&gt;environmental oestrogen&lt;/keyword&gt;&lt;keyword&gt;paraben&lt;/keyword&gt;&lt;keyword&gt;breast cyst&lt;/keyword&gt;&lt;/keywords&gt;&lt;dates&gt;&lt;year&gt;2003&lt;/year&gt;&lt;/dates&gt;&lt;publisher&gt;John Wiley &amp;amp; Sons, Ltd.&lt;/publisher&gt;&lt;isbn&gt;1099-1263&lt;/isbn&gt;&lt;urls&gt;&lt;related-urls&gt;&lt;url&gt;http://dx.doi.org/10.1002/jat.899&lt;/url&gt;&lt;/related-urls&gt;&lt;/urls&gt;&lt;electronic-resource-num&gt;10.1002/jat.899&lt;/electronic-resource-num&gt;&lt;/record&gt;&lt;/Cite&gt;&lt;/EndNote&gt;</w:instrText>
      </w:r>
      <w:r w:rsidR="00AB67E2" w:rsidRPr="003C074D">
        <w:rPr>
          <w:rFonts w:asciiTheme="minorHAnsi" w:hAnsiTheme="minorHAnsi"/>
          <w:b/>
          <w:sz w:val="22"/>
          <w:szCs w:val="22"/>
        </w:rPr>
        <w:fldChar w:fldCharType="separate"/>
      </w:r>
      <w:r w:rsidR="00697CA6">
        <w:rPr>
          <w:rFonts w:asciiTheme="minorHAnsi" w:hAnsiTheme="minorHAnsi"/>
          <w:b/>
          <w:noProof/>
          <w:sz w:val="22"/>
          <w:szCs w:val="22"/>
        </w:rPr>
        <w:t>[1]</w:t>
      </w:r>
      <w:r w:rsidR="00AB67E2" w:rsidRPr="003C074D">
        <w:rPr>
          <w:rFonts w:asciiTheme="minorHAnsi" w:hAnsiTheme="minorHAnsi"/>
          <w:b/>
          <w:sz w:val="22"/>
          <w:szCs w:val="22"/>
        </w:rPr>
        <w:fldChar w:fldCharType="end"/>
      </w:r>
      <w:r w:rsidR="00D34B7E" w:rsidRPr="003C074D">
        <w:rPr>
          <w:rFonts w:asciiTheme="minorHAnsi" w:hAnsiTheme="minorHAnsi"/>
          <w:b/>
          <w:sz w:val="22"/>
          <w:szCs w:val="22"/>
        </w:rPr>
        <w:t xml:space="preserve">. </w:t>
      </w:r>
    </w:p>
    <w:tbl>
      <w:tblPr>
        <w:tblStyle w:val="TableGrid"/>
        <w:tblW w:w="0" w:type="auto"/>
        <w:tblLook w:val="04A0" w:firstRow="1" w:lastRow="0" w:firstColumn="1" w:lastColumn="0" w:noHBand="0" w:noVBand="1"/>
      </w:tblPr>
      <w:tblGrid>
        <w:gridCol w:w="625"/>
        <w:gridCol w:w="5400"/>
        <w:gridCol w:w="3325"/>
      </w:tblGrid>
      <w:tr w:rsidR="00980589" w:rsidRPr="00D615A0" w14:paraId="397CCDC0" w14:textId="77777777" w:rsidTr="00E85A9D">
        <w:tc>
          <w:tcPr>
            <w:tcW w:w="625" w:type="dxa"/>
          </w:tcPr>
          <w:p w14:paraId="021539C4" w14:textId="0CAE05A7" w:rsidR="00980589"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No.</w:t>
            </w:r>
          </w:p>
        </w:tc>
        <w:tc>
          <w:tcPr>
            <w:tcW w:w="5400" w:type="dxa"/>
          </w:tcPr>
          <w:p w14:paraId="0355BB2B" w14:textId="132C90C8" w:rsidR="00980589"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Compound</w:t>
            </w:r>
          </w:p>
        </w:tc>
        <w:tc>
          <w:tcPr>
            <w:tcW w:w="3325" w:type="dxa"/>
          </w:tcPr>
          <w:p w14:paraId="0AFA257C" w14:textId="151985AC" w:rsidR="00980589"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sz w:val="22"/>
                <w:szCs w:val="22"/>
              </w:rPr>
              <w:t xml:space="preserve">Maximum </w:t>
            </w:r>
            <w:r w:rsidR="0013058C" w:rsidRPr="00D615A0">
              <w:rPr>
                <w:rFonts w:asciiTheme="minorHAnsi" w:hAnsiTheme="minorHAnsi"/>
                <w:sz w:val="22"/>
                <w:szCs w:val="22"/>
              </w:rPr>
              <w:t xml:space="preserve">allowed </w:t>
            </w:r>
            <w:r w:rsidRPr="00D615A0">
              <w:rPr>
                <w:rFonts w:asciiTheme="minorHAnsi" w:hAnsiTheme="minorHAnsi"/>
                <w:sz w:val="22"/>
                <w:szCs w:val="22"/>
              </w:rPr>
              <w:t xml:space="preserve">concentration </w:t>
            </w:r>
          </w:p>
        </w:tc>
      </w:tr>
      <w:tr w:rsidR="00980589" w:rsidRPr="00D615A0" w14:paraId="5B68F1CE" w14:textId="77777777" w:rsidTr="00E85A9D">
        <w:tc>
          <w:tcPr>
            <w:tcW w:w="625" w:type="dxa"/>
          </w:tcPr>
          <w:p w14:paraId="03EE0A73" w14:textId="75166AC8" w:rsidR="00980589"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w:t>
            </w:r>
          </w:p>
        </w:tc>
        <w:tc>
          <w:tcPr>
            <w:tcW w:w="5400" w:type="dxa"/>
          </w:tcPr>
          <w:p w14:paraId="5E139AEB" w14:textId="602D858F" w:rsidR="00980589" w:rsidRPr="00D615A0" w:rsidRDefault="004B2A40" w:rsidP="004D575C">
            <w:pPr>
              <w:pStyle w:val="NormalWeb"/>
              <w:rPr>
                <w:rFonts w:asciiTheme="minorHAnsi" w:hAnsiTheme="minorHAnsi" w:cs="Courier New"/>
                <w:sz w:val="22"/>
                <w:szCs w:val="22"/>
              </w:rPr>
            </w:pPr>
            <w:r w:rsidRPr="00D615A0">
              <w:rPr>
                <w:rFonts w:asciiTheme="minorHAnsi" w:hAnsiTheme="minorHAnsi" w:cs="Courier New"/>
                <w:sz w:val="22"/>
                <w:szCs w:val="22"/>
              </w:rPr>
              <w:t xml:space="preserve">Aluminum chloride </w:t>
            </w:r>
          </w:p>
        </w:tc>
        <w:tc>
          <w:tcPr>
            <w:tcW w:w="3325" w:type="dxa"/>
          </w:tcPr>
          <w:p w14:paraId="312B0B9A" w14:textId="1902DC3C" w:rsidR="00980589"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15%</w:t>
            </w:r>
            <w:r w:rsidR="009C0A2F">
              <w:rPr>
                <w:rFonts w:asciiTheme="minorHAnsi" w:hAnsiTheme="minorHAnsi" w:cs="Courier New"/>
                <w:sz w:val="22"/>
                <w:szCs w:val="22"/>
                <w:vertAlign w:val="superscript"/>
              </w:rPr>
              <w:t xml:space="preserve"> </w:t>
            </w:r>
            <w:r w:rsidR="009C0A2F" w:rsidRPr="00766CA0">
              <w:rPr>
                <w:rFonts w:asciiTheme="minorHAnsi" w:hAnsiTheme="minorHAnsi" w:cs="Courier New"/>
                <w:sz w:val="22"/>
                <w:szCs w:val="22"/>
                <w:vertAlign w:val="superscript"/>
              </w:rPr>
              <w:t>a</w:t>
            </w:r>
          </w:p>
        </w:tc>
      </w:tr>
      <w:tr w:rsidR="00980589" w:rsidRPr="00D615A0" w14:paraId="09FADB86" w14:textId="77777777" w:rsidTr="00E85A9D">
        <w:tc>
          <w:tcPr>
            <w:tcW w:w="625" w:type="dxa"/>
          </w:tcPr>
          <w:p w14:paraId="64114406" w14:textId="780B6294" w:rsidR="00980589"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2</w:t>
            </w:r>
          </w:p>
        </w:tc>
        <w:tc>
          <w:tcPr>
            <w:tcW w:w="5400" w:type="dxa"/>
          </w:tcPr>
          <w:p w14:paraId="056B925E" w14:textId="4FB2ECF0" w:rsidR="00980589"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chlorohydrate</w:t>
            </w:r>
            <w:r w:rsidRPr="00D615A0">
              <w:rPr>
                <w:rFonts w:asciiTheme="minorHAnsi" w:hAnsiTheme="minorHAnsi" w:cs="Courier New"/>
                <w:sz w:val="22"/>
                <w:szCs w:val="22"/>
              </w:rPr>
              <w:t xml:space="preserve"> </w:t>
            </w:r>
          </w:p>
        </w:tc>
        <w:tc>
          <w:tcPr>
            <w:tcW w:w="3325" w:type="dxa"/>
          </w:tcPr>
          <w:p w14:paraId="0ADAE11D" w14:textId="1112163C" w:rsidR="00980589"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7C026B49" w14:textId="77777777" w:rsidTr="00E85A9D">
        <w:tc>
          <w:tcPr>
            <w:tcW w:w="625" w:type="dxa"/>
          </w:tcPr>
          <w:p w14:paraId="77C449D1" w14:textId="5218BEE7"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3</w:t>
            </w:r>
          </w:p>
        </w:tc>
        <w:tc>
          <w:tcPr>
            <w:tcW w:w="5400" w:type="dxa"/>
          </w:tcPr>
          <w:p w14:paraId="4050C239" w14:textId="25B7C84E"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chlorohydrex</w:t>
            </w:r>
            <w:r w:rsidRPr="00D615A0">
              <w:rPr>
                <w:rFonts w:asciiTheme="minorHAnsi" w:hAnsiTheme="minorHAnsi" w:cs="Courier New"/>
                <w:sz w:val="22"/>
                <w:szCs w:val="22"/>
              </w:rPr>
              <w:t xml:space="preserve"> polyethylene glycol </w:t>
            </w:r>
          </w:p>
        </w:tc>
        <w:tc>
          <w:tcPr>
            <w:tcW w:w="3325" w:type="dxa"/>
          </w:tcPr>
          <w:p w14:paraId="7537E2BD" w14:textId="67E833D1"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03E979D3" w14:textId="77777777" w:rsidTr="00E85A9D">
        <w:tc>
          <w:tcPr>
            <w:tcW w:w="625" w:type="dxa"/>
          </w:tcPr>
          <w:p w14:paraId="03DACED4" w14:textId="0B05E1EB"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4</w:t>
            </w:r>
          </w:p>
        </w:tc>
        <w:tc>
          <w:tcPr>
            <w:tcW w:w="5400" w:type="dxa"/>
          </w:tcPr>
          <w:p w14:paraId="7C3D3F81" w14:textId="04E7E336"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chlorohydrex</w:t>
            </w:r>
            <w:r w:rsidRPr="00D615A0">
              <w:rPr>
                <w:rFonts w:asciiTheme="minorHAnsi" w:hAnsiTheme="minorHAnsi" w:cs="Courier New"/>
                <w:sz w:val="22"/>
                <w:szCs w:val="22"/>
              </w:rPr>
              <w:t xml:space="preserve"> propylene glycol </w:t>
            </w:r>
          </w:p>
        </w:tc>
        <w:tc>
          <w:tcPr>
            <w:tcW w:w="3325" w:type="dxa"/>
          </w:tcPr>
          <w:p w14:paraId="54BA234F" w14:textId="31C26E15"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3217A266" w14:textId="77777777" w:rsidTr="00E85A9D">
        <w:tc>
          <w:tcPr>
            <w:tcW w:w="625" w:type="dxa"/>
          </w:tcPr>
          <w:p w14:paraId="2EF34B40" w14:textId="59E8CE63"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5</w:t>
            </w:r>
          </w:p>
        </w:tc>
        <w:tc>
          <w:tcPr>
            <w:tcW w:w="5400" w:type="dxa"/>
          </w:tcPr>
          <w:p w14:paraId="469AA78C" w14:textId="518D4C4E"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dichlorohydrate</w:t>
            </w:r>
            <w:r w:rsidRPr="00D615A0">
              <w:rPr>
                <w:rFonts w:asciiTheme="minorHAnsi" w:hAnsiTheme="minorHAnsi" w:cs="Courier New"/>
                <w:sz w:val="22"/>
                <w:szCs w:val="22"/>
              </w:rPr>
              <w:t xml:space="preserve"> </w:t>
            </w:r>
          </w:p>
        </w:tc>
        <w:tc>
          <w:tcPr>
            <w:tcW w:w="3325" w:type="dxa"/>
          </w:tcPr>
          <w:p w14:paraId="361A82C5" w14:textId="69F43D84"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40B658E2" w14:textId="77777777" w:rsidTr="00E85A9D">
        <w:tc>
          <w:tcPr>
            <w:tcW w:w="625" w:type="dxa"/>
          </w:tcPr>
          <w:p w14:paraId="4FBDECEF" w14:textId="2F39BFC2"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6</w:t>
            </w:r>
          </w:p>
        </w:tc>
        <w:tc>
          <w:tcPr>
            <w:tcW w:w="5400" w:type="dxa"/>
          </w:tcPr>
          <w:p w14:paraId="44376A69" w14:textId="2AF0EB7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dichlorohydrex</w:t>
            </w:r>
            <w:r w:rsidRPr="00D615A0">
              <w:rPr>
                <w:rFonts w:asciiTheme="minorHAnsi" w:hAnsiTheme="minorHAnsi" w:cs="Courier New"/>
                <w:sz w:val="22"/>
                <w:szCs w:val="22"/>
              </w:rPr>
              <w:t xml:space="preserve"> polyethylene glycol </w:t>
            </w:r>
          </w:p>
        </w:tc>
        <w:tc>
          <w:tcPr>
            <w:tcW w:w="3325" w:type="dxa"/>
          </w:tcPr>
          <w:p w14:paraId="1CFA12F7" w14:textId="50AA4584"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560C5B0E" w14:textId="77777777" w:rsidTr="00E85A9D">
        <w:tc>
          <w:tcPr>
            <w:tcW w:w="625" w:type="dxa"/>
          </w:tcPr>
          <w:p w14:paraId="2B988651" w14:textId="76FA5842"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7</w:t>
            </w:r>
          </w:p>
        </w:tc>
        <w:tc>
          <w:tcPr>
            <w:tcW w:w="5400" w:type="dxa"/>
          </w:tcPr>
          <w:p w14:paraId="15659DB5" w14:textId="532FA6F3"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dichlorohydrex</w:t>
            </w:r>
            <w:r w:rsidRPr="00D615A0">
              <w:rPr>
                <w:rFonts w:asciiTheme="minorHAnsi" w:hAnsiTheme="minorHAnsi" w:cs="Courier New"/>
                <w:sz w:val="22"/>
                <w:szCs w:val="22"/>
              </w:rPr>
              <w:t xml:space="preserve"> propylene glycol </w:t>
            </w:r>
          </w:p>
        </w:tc>
        <w:tc>
          <w:tcPr>
            <w:tcW w:w="3325" w:type="dxa"/>
          </w:tcPr>
          <w:p w14:paraId="765FD8C8" w14:textId="3936662B"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3483A9E0" w14:textId="77777777" w:rsidTr="00E85A9D">
        <w:tc>
          <w:tcPr>
            <w:tcW w:w="625" w:type="dxa"/>
          </w:tcPr>
          <w:p w14:paraId="26373942" w14:textId="42F1270C"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8</w:t>
            </w:r>
          </w:p>
        </w:tc>
        <w:tc>
          <w:tcPr>
            <w:tcW w:w="5400" w:type="dxa"/>
          </w:tcPr>
          <w:p w14:paraId="2F9C6EC5" w14:textId="3BB33D43"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sesquichlorohydrate</w:t>
            </w:r>
            <w:r w:rsidRPr="00D615A0">
              <w:rPr>
                <w:rFonts w:asciiTheme="minorHAnsi" w:hAnsiTheme="minorHAnsi" w:cs="Courier New"/>
                <w:sz w:val="22"/>
                <w:szCs w:val="22"/>
              </w:rPr>
              <w:t xml:space="preserve"> </w:t>
            </w:r>
          </w:p>
        </w:tc>
        <w:tc>
          <w:tcPr>
            <w:tcW w:w="3325" w:type="dxa"/>
          </w:tcPr>
          <w:p w14:paraId="1F525495" w14:textId="4D5EA51D"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41157DA5" w14:textId="77777777" w:rsidTr="00E85A9D">
        <w:tc>
          <w:tcPr>
            <w:tcW w:w="625" w:type="dxa"/>
          </w:tcPr>
          <w:p w14:paraId="5C80E57A" w14:textId="72248FB0"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9</w:t>
            </w:r>
          </w:p>
        </w:tc>
        <w:tc>
          <w:tcPr>
            <w:tcW w:w="5400" w:type="dxa"/>
          </w:tcPr>
          <w:p w14:paraId="57F05422" w14:textId="67759FC1"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w:t>
            </w:r>
            <w:r w:rsidRPr="00C67333">
              <w:rPr>
                <w:rFonts w:asciiTheme="minorHAnsi" w:hAnsiTheme="minorHAnsi" w:cs="Courier New"/>
                <w:noProof/>
                <w:sz w:val="22"/>
                <w:szCs w:val="22"/>
              </w:rPr>
              <w:t>sesquichlorohydrex</w:t>
            </w:r>
            <w:r w:rsidRPr="00D615A0">
              <w:rPr>
                <w:rFonts w:asciiTheme="minorHAnsi" w:hAnsiTheme="minorHAnsi" w:cs="Courier New"/>
                <w:sz w:val="22"/>
                <w:szCs w:val="22"/>
              </w:rPr>
              <w:t xml:space="preserve"> polyethylene glycol.</w:t>
            </w:r>
          </w:p>
        </w:tc>
        <w:tc>
          <w:tcPr>
            <w:tcW w:w="3325" w:type="dxa"/>
          </w:tcPr>
          <w:p w14:paraId="39D87BE3" w14:textId="47A077E6"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16F71B7D" w14:textId="77777777" w:rsidTr="00E85A9D">
        <w:tc>
          <w:tcPr>
            <w:tcW w:w="625" w:type="dxa"/>
          </w:tcPr>
          <w:p w14:paraId="579E562F" w14:textId="15267166"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10</w:t>
            </w:r>
          </w:p>
        </w:tc>
        <w:tc>
          <w:tcPr>
            <w:tcW w:w="5400" w:type="dxa"/>
          </w:tcPr>
          <w:p w14:paraId="705D4082" w14:textId="5D7F66E3"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Aluminum sesquichlorohydrex propylene glycol.</w:t>
            </w:r>
          </w:p>
        </w:tc>
        <w:tc>
          <w:tcPr>
            <w:tcW w:w="3325" w:type="dxa"/>
          </w:tcPr>
          <w:p w14:paraId="4480A999" w14:textId="0F7EF916"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25%</w:t>
            </w:r>
          </w:p>
        </w:tc>
      </w:tr>
      <w:tr w:rsidR="004B2A40" w:rsidRPr="00D615A0" w14:paraId="69354BD2" w14:textId="77777777" w:rsidTr="00E85A9D">
        <w:tc>
          <w:tcPr>
            <w:tcW w:w="625" w:type="dxa"/>
          </w:tcPr>
          <w:p w14:paraId="6EFED826" w14:textId="1942E3EB"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11</w:t>
            </w:r>
          </w:p>
        </w:tc>
        <w:tc>
          <w:tcPr>
            <w:tcW w:w="5400" w:type="dxa"/>
          </w:tcPr>
          <w:p w14:paraId="41B71481" w14:textId="7916DDD4"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octachlorohydrate </w:t>
            </w:r>
          </w:p>
        </w:tc>
        <w:tc>
          <w:tcPr>
            <w:tcW w:w="3325" w:type="dxa"/>
          </w:tcPr>
          <w:p w14:paraId="279A6584" w14:textId="6E8053FA"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594A5A07" w14:textId="77777777" w:rsidTr="00E85A9D">
        <w:tc>
          <w:tcPr>
            <w:tcW w:w="625" w:type="dxa"/>
          </w:tcPr>
          <w:p w14:paraId="0F41A30C" w14:textId="1B7EC980"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12</w:t>
            </w:r>
          </w:p>
        </w:tc>
        <w:tc>
          <w:tcPr>
            <w:tcW w:w="5400" w:type="dxa"/>
          </w:tcPr>
          <w:p w14:paraId="6418C106" w14:textId="0EBCAF9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w:t>
            </w:r>
            <w:r w:rsidRPr="00C67333">
              <w:rPr>
                <w:rFonts w:asciiTheme="minorHAnsi" w:hAnsiTheme="minorHAnsi" w:cs="Courier New"/>
                <w:noProof/>
                <w:sz w:val="22"/>
                <w:szCs w:val="22"/>
              </w:rPr>
              <w:t>octachlorohydrex</w:t>
            </w:r>
            <w:r w:rsidRPr="00D615A0">
              <w:rPr>
                <w:rFonts w:asciiTheme="minorHAnsi" w:hAnsiTheme="minorHAnsi" w:cs="Courier New"/>
                <w:sz w:val="22"/>
                <w:szCs w:val="22"/>
              </w:rPr>
              <w:t xml:space="preserve"> </w:t>
            </w:r>
            <w:r w:rsidRPr="00C67333">
              <w:rPr>
                <w:rFonts w:asciiTheme="minorHAnsi" w:hAnsiTheme="minorHAnsi" w:cs="Courier New"/>
                <w:noProof/>
                <w:sz w:val="22"/>
                <w:szCs w:val="22"/>
              </w:rPr>
              <w:t>gly</w:t>
            </w:r>
            <w:r w:rsidRPr="00D615A0">
              <w:rPr>
                <w:rFonts w:asciiTheme="minorHAnsi" w:hAnsiTheme="minorHAnsi" w:cs="Courier New"/>
                <w:sz w:val="22"/>
                <w:szCs w:val="22"/>
              </w:rPr>
              <w:t xml:space="preserve"> </w:t>
            </w:r>
          </w:p>
        </w:tc>
        <w:tc>
          <w:tcPr>
            <w:tcW w:w="3325" w:type="dxa"/>
          </w:tcPr>
          <w:p w14:paraId="24B1EFD4" w14:textId="113F3802"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3547913F" w14:textId="77777777" w:rsidTr="00E85A9D">
        <w:tc>
          <w:tcPr>
            <w:tcW w:w="625" w:type="dxa"/>
          </w:tcPr>
          <w:p w14:paraId="4F2692EE" w14:textId="531A3C27"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13</w:t>
            </w:r>
          </w:p>
        </w:tc>
        <w:tc>
          <w:tcPr>
            <w:tcW w:w="5400" w:type="dxa"/>
          </w:tcPr>
          <w:p w14:paraId="15DF8157" w14:textId="191FFA7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pentachlorohydrate </w:t>
            </w:r>
          </w:p>
        </w:tc>
        <w:tc>
          <w:tcPr>
            <w:tcW w:w="3325" w:type="dxa"/>
          </w:tcPr>
          <w:p w14:paraId="3A71A805" w14:textId="5EAE3332"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1FB08C6E" w14:textId="77777777" w:rsidTr="00E85A9D">
        <w:tc>
          <w:tcPr>
            <w:tcW w:w="625" w:type="dxa"/>
          </w:tcPr>
          <w:p w14:paraId="721DC9DA" w14:textId="06E4E33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14</w:t>
            </w:r>
          </w:p>
        </w:tc>
        <w:tc>
          <w:tcPr>
            <w:tcW w:w="5400" w:type="dxa"/>
          </w:tcPr>
          <w:p w14:paraId="7BD59C2A" w14:textId="7A4BD0DD"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pentachlorohydrex gly </w:t>
            </w:r>
          </w:p>
        </w:tc>
        <w:tc>
          <w:tcPr>
            <w:tcW w:w="3325" w:type="dxa"/>
          </w:tcPr>
          <w:p w14:paraId="4CD4EDB8" w14:textId="778068ED"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0DD4AC05" w14:textId="77777777" w:rsidTr="00E85A9D">
        <w:tc>
          <w:tcPr>
            <w:tcW w:w="625" w:type="dxa"/>
          </w:tcPr>
          <w:p w14:paraId="130AEF32" w14:textId="0D43A591"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15</w:t>
            </w:r>
          </w:p>
        </w:tc>
        <w:tc>
          <w:tcPr>
            <w:tcW w:w="5400" w:type="dxa"/>
          </w:tcPr>
          <w:p w14:paraId="25870B3C" w14:textId="75E0C8F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tetrachlorohydrate </w:t>
            </w:r>
          </w:p>
        </w:tc>
        <w:tc>
          <w:tcPr>
            <w:tcW w:w="3325" w:type="dxa"/>
          </w:tcPr>
          <w:p w14:paraId="48C6CDDE" w14:textId="679F3B14"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5240DAE8" w14:textId="77777777" w:rsidTr="00E85A9D">
        <w:tc>
          <w:tcPr>
            <w:tcW w:w="625" w:type="dxa"/>
          </w:tcPr>
          <w:p w14:paraId="1BFE3BB6" w14:textId="72D11701"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16</w:t>
            </w:r>
          </w:p>
        </w:tc>
        <w:tc>
          <w:tcPr>
            <w:tcW w:w="5400" w:type="dxa"/>
          </w:tcPr>
          <w:p w14:paraId="0345697F" w14:textId="3DB260B1"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 xml:space="preserve">Aluminum zirconium tetrachlorohydrex gly </w:t>
            </w:r>
          </w:p>
        </w:tc>
        <w:tc>
          <w:tcPr>
            <w:tcW w:w="3325" w:type="dxa"/>
          </w:tcPr>
          <w:p w14:paraId="18ECDF57" w14:textId="3F2625B9"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376DC61F" w14:textId="77777777" w:rsidTr="00E85A9D">
        <w:tc>
          <w:tcPr>
            <w:tcW w:w="625" w:type="dxa"/>
          </w:tcPr>
          <w:p w14:paraId="2C7EE4AC" w14:textId="100C5F70"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17</w:t>
            </w:r>
          </w:p>
        </w:tc>
        <w:tc>
          <w:tcPr>
            <w:tcW w:w="5400" w:type="dxa"/>
          </w:tcPr>
          <w:p w14:paraId="1B1777B3" w14:textId="31331E07" w:rsidR="004B2A40" w:rsidRPr="00D615A0" w:rsidRDefault="004B2A40" w:rsidP="004D575C">
            <w:pPr>
              <w:pStyle w:val="NormalWeb"/>
              <w:rPr>
                <w:rFonts w:asciiTheme="minorHAnsi" w:hAnsiTheme="minorHAnsi"/>
                <w:sz w:val="22"/>
                <w:szCs w:val="22"/>
              </w:rPr>
            </w:pPr>
            <w:r w:rsidRPr="00D615A0">
              <w:rPr>
                <w:rFonts w:asciiTheme="minorHAnsi" w:hAnsiTheme="minorHAnsi" w:cs="Courier New"/>
                <w:sz w:val="22"/>
                <w:szCs w:val="22"/>
              </w:rPr>
              <w:t xml:space="preserve">Aluminum zirconium trichlorohydrate </w:t>
            </w:r>
          </w:p>
        </w:tc>
        <w:tc>
          <w:tcPr>
            <w:tcW w:w="3325" w:type="dxa"/>
          </w:tcPr>
          <w:p w14:paraId="6E57C001" w14:textId="580D3017"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r w:rsidR="004B2A40" w:rsidRPr="00D615A0" w14:paraId="03F9FB23" w14:textId="77777777" w:rsidTr="00E85A9D">
        <w:tc>
          <w:tcPr>
            <w:tcW w:w="625" w:type="dxa"/>
          </w:tcPr>
          <w:p w14:paraId="41326B14" w14:textId="5D20210B"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sz w:val="22"/>
                <w:szCs w:val="22"/>
              </w:rPr>
              <w:t>18</w:t>
            </w:r>
          </w:p>
        </w:tc>
        <w:tc>
          <w:tcPr>
            <w:tcW w:w="5400" w:type="dxa"/>
          </w:tcPr>
          <w:p w14:paraId="4642B136" w14:textId="3878BDB8" w:rsidR="004B2A40" w:rsidRPr="00D615A0" w:rsidRDefault="004B2A40" w:rsidP="004D575C">
            <w:pPr>
              <w:pStyle w:val="NormalWeb"/>
              <w:spacing w:before="0" w:beforeAutospacing="0" w:after="225" w:afterAutospacing="0"/>
              <w:jc w:val="both"/>
              <w:textAlignment w:val="baseline"/>
              <w:rPr>
                <w:rFonts w:asciiTheme="minorHAnsi" w:hAnsiTheme="minorHAnsi"/>
                <w:sz w:val="22"/>
                <w:szCs w:val="22"/>
              </w:rPr>
            </w:pPr>
            <w:r w:rsidRPr="00D615A0">
              <w:rPr>
                <w:rFonts w:asciiTheme="minorHAnsi" w:hAnsiTheme="minorHAnsi" w:cs="Courier New"/>
                <w:sz w:val="22"/>
                <w:szCs w:val="22"/>
              </w:rPr>
              <w:t>Aluminum zirconium trichlorohydrex gly</w:t>
            </w:r>
          </w:p>
        </w:tc>
        <w:tc>
          <w:tcPr>
            <w:tcW w:w="3325" w:type="dxa"/>
          </w:tcPr>
          <w:p w14:paraId="07954162" w14:textId="0C3D62E1" w:rsidR="004B2A40" w:rsidRPr="00D615A0" w:rsidRDefault="004B2A40" w:rsidP="004D575C">
            <w:pPr>
              <w:pStyle w:val="NormalWeb"/>
              <w:spacing w:before="0" w:beforeAutospacing="0" w:after="225" w:afterAutospacing="0"/>
              <w:jc w:val="center"/>
              <w:textAlignment w:val="baseline"/>
              <w:rPr>
                <w:rFonts w:asciiTheme="minorHAnsi" w:hAnsiTheme="minorHAnsi"/>
                <w:sz w:val="22"/>
                <w:szCs w:val="22"/>
              </w:rPr>
            </w:pPr>
            <w:r w:rsidRPr="00D615A0">
              <w:rPr>
                <w:rFonts w:asciiTheme="minorHAnsi" w:hAnsiTheme="minorHAnsi" w:cs="Courier New"/>
                <w:sz w:val="22"/>
                <w:szCs w:val="22"/>
              </w:rPr>
              <w:t>20%</w:t>
            </w:r>
          </w:p>
        </w:tc>
      </w:tr>
    </w:tbl>
    <w:p w14:paraId="28D17BA5" w14:textId="77777777" w:rsidR="00B66AA0" w:rsidRDefault="00766CA0" w:rsidP="00B66AA0">
      <w:pPr>
        <w:autoSpaceDE w:val="0"/>
        <w:autoSpaceDN w:val="0"/>
        <w:adjustRightInd w:val="0"/>
        <w:spacing w:after="0" w:line="240" w:lineRule="auto"/>
        <w:contextualSpacing/>
        <w:rPr>
          <w:rFonts w:cs="Melior"/>
        </w:rPr>
      </w:pPr>
      <w:r w:rsidRPr="00766CA0">
        <w:rPr>
          <w:rFonts w:cs="Courier New"/>
          <w:vertAlign w:val="superscript"/>
        </w:rPr>
        <w:t xml:space="preserve">a </w:t>
      </w:r>
      <w:r w:rsidRPr="00766CA0">
        <w:rPr>
          <w:rFonts w:cs="Melior"/>
        </w:rPr>
        <w:t>calculated on the hexahydrate form, in an aqueous solution non</w:t>
      </w:r>
      <w:r>
        <w:rPr>
          <w:rFonts w:cs="Melior"/>
        </w:rPr>
        <w:t>-</w:t>
      </w:r>
      <w:r w:rsidRPr="00766CA0">
        <w:rPr>
          <w:rFonts w:cs="Melior"/>
        </w:rPr>
        <w:t>aerosol dosage form.</w:t>
      </w:r>
    </w:p>
    <w:p w14:paraId="0CBC0F98" w14:textId="71140A06" w:rsidR="00847977" w:rsidRPr="00B66AA0" w:rsidRDefault="00AC47A6" w:rsidP="00B66AA0">
      <w:pPr>
        <w:autoSpaceDE w:val="0"/>
        <w:autoSpaceDN w:val="0"/>
        <w:adjustRightInd w:val="0"/>
        <w:spacing w:after="0" w:line="240" w:lineRule="auto"/>
        <w:contextualSpacing/>
      </w:pPr>
      <w:r w:rsidRPr="00D615A0">
        <w:rPr>
          <w:b/>
        </w:rPr>
        <w:t xml:space="preserve">Does </w:t>
      </w:r>
      <w:r w:rsidR="00697C07" w:rsidRPr="00D615A0">
        <w:rPr>
          <w:b/>
        </w:rPr>
        <w:t>Aluminum in anti</w:t>
      </w:r>
      <w:r w:rsidR="00E2042B" w:rsidRPr="00D615A0">
        <w:rPr>
          <w:b/>
        </w:rPr>
        <w:t xml:space="preserve">perspirants </w:t>
      </w:r>
      <w:r w:rsidRPr="00D615A0">
        <w:rPr>
          <w:b/>
        </w:rPr>
        <w:t>cause</w:t>
      </w:r>
      <w:r w:rsidR="00E2042B" w:rsidRPr="00D615A0">
        <w:rPr>
          <w:b/>
        </w:rPr>
        <w:t xml:space="preserve"> </w:t>
      </w:r>
      <w:r w:rsidR="00697C07" w:rsidRPr="00D615A0">
        <w:rPr>
          <w:b/>
        </w:rPr>
        <w:t>Breast c</w:t>
      </w:r>
      <w:r w:rsidR="00541EAD" w:rsidRPr="00D615A0">
        <w:rPr>
          <w:b/>
        </w:rPr>
        <w:t>ancer</w:t>
      </w:r>
      <w:r w:rsidR="00E2042B" w:rsidRPr="00D615A0">
        <w:rPr>
          <w:b/>
        </w:rPr>
        <w:t xml:space="preserve"> and</w:t>
      </w:r>
      <w:r w:rsidR="00E442A0" w:rsidRPr="00D615A0">
        <w:rPr>
          <w:b/>
        </w:rPr>
        <w:t xml:space="preserve"> Alzheimer’s</w:t>
      </w:r>
      <w:r w:rsidR="00E2042B" w:rsidRPr="00D615A0">
        <w:rPr>
          <w:b/>
        </w:rPr>
        <w:t xml:space="preserve"> disease?</w:t>
      </w:r>
    </w:p>
    <w:p w14:paraId="52DC5C58" w14:textId="77777777" w:rsidR="00B66AA0" w:rsidRDefault="00B66AA0" w:rsidP="00B66AA0">
      <w:pPr>
        <w:spacing w:line="240" w:lineRule="auto"/>
        <w:contextualSpacing/>
        <w:jc w:val="both"/>
      </w:pPr>
    </w:p>
    <w:p w14:paraId="5859249C" w14:textId="386C89F8" w:rsidR="00697C07" w:rsidRPr="00847977" w:rsidRDefault="00697C07" w:rsidP="00B66AA0">
      <w:pPr>
        <w:spacing w:line="480" w:lineRule="auto"/>
        <w:contextualSpacing/>
        <w:jc w:val="both"/>
        <w:rPr>
          <w:b/>
        </w:rPr>
      </w:pPr>
      <w:r w:rsidRPr="00D615A0">
        <w:t>This question has been the center of controversy for decades</w:t>
      </w:r>
      <w:r w:rsidR="007C6A56">
        <w:t>.</w:t>
      </w:r>
      <w:r w:rsidRPr="00D615A0">
        <w:t xml:space="preserve"> In 1960’s and 70’s, aluminum </w:t>
      </w:r>
      <w:r w:rsidRPr="00C67333">
        <w:rPr>
          <w:noProof/>
        </w:rPr>
        <w:t>was hypothesized</w:t>
      </w:r>
      <w:r w:rsidRPr="00D615A0">
        <w:t xml:space="preserve"> as a possible suspect for the cause of the Alzheimer’s disease. This lead to a consumer suspicion that </w:t>
      </w:r>
      <w:r w:rsidR="0031358F" w:rsidRPr="00112447">
        <w:rPr>
          <w:noProof/>
        </w:rPr>
        <w:t>everyday</w:t>
      </w:r>
      <w:r w:rsidRPr="00D615A0">
        <w:t xml:space="preserve"> exposure </w:t>
      </w:r>
      <w:r w:rsidR="0031358F" w:rsidRPr="00D615A0">
        <w:t>to aluminum from food, cookware</w:t>
      </w:r>
      <w:r w:rsidRPr="00D615A0">
        <w:t xml:space="preserve">, antiperspirants, beverage cans and antacid would be harmful. Since then, several studies failed to confirm the role of aluminum in causing Alzheimer’s disease, and </w:t>
      </w:r>
      <w:r w:rsidR="00F775D2">
        <w:rPr>
          <w:noProof/>
        </w:rPr>
        <w:t>FDA has concluded</w:t>
      </w:r>
      <w:r w:rsidR="0031358F" w:rsidRPr="00D615A0">
        <w:t xml:space="preserve"> that there is insufficient evidence to link aluminum to Alzheimer’s</w:t>
      </w:r>
      <w:r w:rsidR="007C6A56">
        <w:t xml:space="preserve"> disease</w:t>
      </w:r>
      <w:r w:rsidRPr="00D615A0">
        <w:t xml:space="preserve"> </w:t>
      </w:r>
      <w:r w:rsidRPr="00D615A0">
        <w:fldChar w:fldCharType="begin"/>
      </w:r>
      <w:r w:rsidR="00697CA6">
        <w:instrText xml:space="preserve"> ADDIN EN.CITE &lt;EndNote&gt;&lt;Cite&gt;&lt;Author&gt;Darbre&lt;/Author&gt;&lt;Year&gt;2003&lt;/Year&gt;&lt;RecNum&gt;1&lt;/RecNum&gt;&lt;DisplayText&gt;[1,13]&lt;/DisplayText&gt;&lt;record&gt;&lt;rec-number&gt;1&lt;/rec-number&gt;&lt;foreign-keys&gt;&lt;key app="EN" db-id="w9w9pt22ofv5f4efdflppvxr2exearvfw9fr" timestamp="1513986730"&gt;1&lt;/key&gt;&lt;/foreign-keys&gt;&lt;ref-type name="Journal Article"&gt;17&lt;/ref-type&gt;&lt;contributors&gt;&lt;authors&gt;&lt;author&gt;Darbre, P. D.&lt;/author&gt;&lt;/authors&gt;&lt;/contributors&gt;&lt;titles&gt;&lt;title&gt;Underarm cosmetics and breast cancer&lt;/title&gt;&lt;secondary-title&gt;Journal of Applied Toxicology&lt;/secondary-title&gt;&lt;/titles&gt;&lt;periodical&gt;&lt;full-title&gt;Journal of Applied Toxicology&lt;/full-title&gt;&lt;/periodical&gt;&lt;pages&gt;89-95&lt;/pages&gt;&lt;volume&gt;23&lt;/volume&gt;&lt;number&gt;2&lt;/number&gt;&lt;keywords&gt;&lt;keyword&gt;breast cancer&lt;/keyword&gt;&lt;keyword&gt;antiperspirant&lt;/keyword&gt;&lt;keyword&gt;deodorant&lt;/keyword&gt;&lt;keyword&gt;underarm cosmetic&lt;/keyword&gt;&lt;keyword&gt;aluminium&lt;/keyword&gt;&lt;keyword&gt;environmental oestrogen&lt;/keyword&gt;&lt;keyword&gt;paraben&lt;/keyword&gt;&lt;keyword&gt;breast cyst&lt;/keyword&gt;&lt;/keywords&gt;&lt;dates&gt;&lt;year&gt;2003&lt;/year&gt;&lt;/dates&gt;&lt;publisher&gt;John Wiley &amp;amp; Sons, Ltd.&lt;/publisher&gt;&lt;isbn&gt;1099-1263&lt;/isbn&gt;&lt;urls&gt;&lt;related-urls&gt;&lt;url&gt;http://dx.doi.org/10.1002/jat.899&lt;/url&gt;&lt;/related-urls&gt;&lt;/urls&gt;&lt;electronic-resource-num&gt;10.1002/jat.899&lt;/electronic-resource-num&gt;&lt;/record&gt;&lt;/Cite&gt;&lt;Cite&gt;&lt;RecNum&gt;13&lt;/RecNum&gt;&lt;record&gt;&lt;rec-number&gt;13&lt;/rec-number&gt;&lt;foreign-keys&gt;&lt;key app="EN" db-id="w9w9pt22ofv5f4efdflppvxr2exearvfw9fr" timestamp="1513986732"&gt;13&lt;/key&gt;&lt;/foreign-keys&gt;&lt;ref-type name="Web Page"&gt;12&lt;/ref-type&gt;&lt;contributors&gt;&lt;/contributors&gt;&lt;titles&gt;&lt;title&gt;Alzheimer&amp;apos;s Association, Alzheimer News&lt;/title&gt;&lt;/titles&gt;&lt;number&gt;08/09/2017&lt;/number&gt;&lt;dates&gt;&lt;/dates&gt;&lt;urls&gt;&lt;related-urls&gt;&lt;url&gt;http://www.alz.org/news_and_events_alzheimer_news_02-02-2005.asp&lt;/url&gt;&lt;/related-urls&gt;&lt;/urls&gt;&lt;/record&gt;&lt;/Cite&gt;&lt;/EndNote&gt;</w:instrText>
      </w:r>
      <w:r w:rsidRPr="00D615A0">
        <w:fldChar w:fldCharType="separate"/>
      </w:r>
      <w:r w:rsidR="00697CA6">
        <w:rPr>
          <w:noProof/>
        </w:rPr>
        <w:t>[1,13]</w:t>
      </w:r>
      <w:r w:rsidRPr="00D615A0">
        <w:fldChar w:fldCharType="end"/>
      </w:r>
      <w:r w:rsidR="00371AB5">
        <w:t xml:space="preserve"> or other neurological conditions [46-</w:t>
      </w:r>
      <w:del w:id="0" w:author="Shatrunjai Singh" w:date="2017-12-24T11:21:00Z">
        <w:r w:rsidR="00371AB5" w:rsidDel="00B74024">
          <w:delText>51</w:delText>
        </w:r>
      </w:del>
      <w:ins w:id="1" w:author="Shatrunjai Singh" w:date="2017-12-24T11:21:00Z">
        <w:r w:rsidR="00B74024">
          <w:t>4</w:t>
        </w:r>
      </w:ins>
      <w:ins w:id="2" w:author="Shatrunjai Singh" w:date="2017-12-24T11:22:00Z">
        <w:r w:rsidR="00B74024">
          <w:t>8</w:t>
        </w:r>
      </w:ins>
      <w:r w:rsidR="00371AB5">
        <w:t>]</w:t>
      </w:r>
      <w:r w:rsidRPr="00D615A0">
        <w:t>.</w:t>
      </w:r>
    </w:p>
    <w:p w14:paraId="71597492" w14:textId="693A3A15" w:rsidR="009B1D49" w:rsidRPr="00D615A0" w:rsidRDefault="006365C5" w:rsidP="00E423D2">
      <w:pPr>
        <w:spacing w:line="480" w:lineRule="auto"/>
        <w:jc w:val="both"/>
      </w:pPr>
      <w:r w:rsidRPr="00D615A0">
        <w:t xml:space="preserve">In 2004, Guillard et al. </w:t>
      </w:r>
      <w:r w:rsidRPr="00D615A0">
        <w:fldChar w:fldCharType="begin"/>
      </w:r>
      <w:r w:rsidR="00697CA6">
        <w:instrText xml:space="preserve"> ADDIN EN.CITE &lt;EndNote&gt;&lt;Cite&gt;&lt;Author&gt;Guillard&lt;/Author&gt;&lt;Year&gt;2004&lt;/Year&gt;&lt;RecNum&gt;14&lt;/RecNum&gt;&lt;DisplayText&gt;[14]&lt;/DisplayText&gt;&lt;record&gt;&lt;rec-number&gt;14&lt;/rec-number&gt;&lt;foreign-keys&gt;&lt;key app="EN" db-id="w9w9pt22ofv5f4efdflppvxr2exearvfw9fr" timestamp="1513986732"&gt;14&lt;/key&gt;&lt;/foreign-keys&gt;&lt;ref-type name="Journal Article"&gt;17&lt;/ref-type&gt;&lt;contributors&gt;&lt;authors&gt;&lt;author&gt;Guillard, O.&lt;/author&gt;&lt;author&gt;Fauconneau, B.&lt;/author&gt;&lt;author&gt;Olichon, D.&lt;/author&gt;&lt;author&gt;Dedieu, G.&lt;/author&gt;&lt;author&gt;Deloncle, R.&lt;/author&gt;&lt;/authors&gt;&lt;/contributors&gt;&lt;auth-address&gt;Department of Toxicology, University Hospital, Poitiers, France. o.guillard@univ-poitiers.fr&lt;/auth-address&gt;&lt;titles&gt;&lt;title&gt;Hyperaluminemia in a woman using an aluminum-containing antiperspirant for 4 years&lt;/title&gt;&lt;secondary-title&gt;Am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956-9&lt;/pages&gt;&lt;volume&gt;117&lt;/volume&gt;&lt;number&gt;12&lt;/number&gt;&lt;edition&gt;2005/01/05&lt;/edition&gt;&lt;keywords&gt;&lt;keyword&gt;Adult&lt;/keyword&gt;&lt;keyword&gt;Aluminum/*blood/urine&lt;/keyword&gt;&lt;keyword&gt;Deodorants/*adverse effects/*chemistry&lt;/keyword&gt;&lt;keyword&gt;Female&lt;/keyword&gt;&lt;keyword&gt;Humans&lt;/keyword&gt;&lt;keyword&gt;Lead/blood&lt;/keyword&gt;&lt;keyword&gt;Skin Absorption&lt;/keyword&gt;&lt;keyword&gt;Time Factors&lt;/keyword&gt;&lt;/keywords&gt;&lt;dates&gt;&lt;year&gt;2004&lt;/year&gt;&lt;pub-dates&gt;&lt;date&gt;Dec 15&lt;/date&gt;&lt;/pub-dates&gt;&lt;/dates&gt;&lt;isbn&gt;0002-9343 (Print)&amp;#xD;0002-9343&lt;/isbn&gt;&lt;accession-num&gt;15629736&lt;/accession-num&gt;&lt;urls&gt;&lt;/urls&gt;&lt;electronic-resource-num&gt;10.1016/j.amjmed.2004.07.047&lt;/electronic-resource-num&gt;&lt;remote-database-provider&gt;NLM&lt;/remote-database-provider&gt;&lt;language&gt;eng&lt;/language&gt;&lt;/record&gt;&lt;/Cite&gt;&lt;/EndNote&gt;</w:instrText>
      </w:r>
      <w:r w:rsidRPr="00D615A0">
        <w:fldChar w:fldCharType="separate"/>
      </w:r>
      <w:r w:rsidR="00E423D2">
        <w:rPr>
          <w:noProof/>
        </w:rPr>
        <w:t>[14]</w:t>
      </w:r>
      <w:r w:rsidRPr="00D615A0">
        <w:fldChar w:fldCharType="end"/>
      </w:r>
      <w:r w:rsidRPr="00D615A0">
        <w:t xml:space="preserve"> reported a case study on a </w:t>
      </w:r>
      <w:r w:rsidR="009B1D49" w:rsidRPr="00D615A0">
        <w:t xml:space="preserve">single </w:t>
      </w:r>
      <w:r w:rsidRPr="00D615A0">
        <w:t>woman</w:t>
      </w:r>
      <w:r w:rsidR="009B1D49" w:rsidRPr="00D615A0">
        <w:t xml:space="preserve"> with bone pain and fatigue</w:t>
      </w:r>
      <w:r w:rsidR="007C6A56">
        <w:t xml:space="preserve"> symptoms, </w:t>
      </w:r>
      <w:r w:rsidR="009B1D49" w:rsidRPr="00D615A0">
        <w:t xml:space="preserve">who </w:t>
      </w:r>
      <w:r w:rsidR="0068758F">
        <w:t>was</w:t>
      </w:r>
      <w:r w:rsidR="007C6A56">
        <w:t xml:space="preserve"> using antiperspiran</w:t>
      </w:r>
      <w:bookmarkStart w:id="3" w:name="_GoBack"/>
      <w:bookmarkEnd w:id="3"/>
      <w:r w:rsidR="007C6A56">
        <w:t>ts for</w:t>
      </w:r>
      <w:r w:rsidR="009B1D49" w:rsidRPr="00D615A0">
        <w:t xml:space="preserve"> four years. </w:t>
      </w:r>
      <w:r w:rsidRPr="00D615A0">
        <w:t>Hyperaluminemia was</w:t>
      </w:r>
      <w:r w:rsidR="009B1D49" w:rsidRPr="00D615A0">
        <w:t xml:space="preserve"> reported</w:t>
      </w:r>
      <w:r w:rsidRPr="00D615A0">
        <w:t xml:space="preserve"> to be the cont</w:t>
      </w:r>
      <w:r w:rsidR="007C6A56">
        <w:t>ributing factor</w:t>
      </w:r>
      <w:r w:rsidR="0068758F">
        <w:t>,</w:t>
      </w:r>
      <w:r w:rsidR="007C6A56">
        <w:t xml:space="preserve"> with levels of a</w:t>
      </w:r>
      <w:r w:rsidRPr="00D615A0">
        <w:t xml:space="preserve">luminum </w:t>
      </w:r>
      <w:r w:rsidR="007C6A56">
        <w:t xml:space="preserve">reaching </w:t>
      </w:r>
      <w:r w:rsidRPr="00D615A0">
        <w:t>3.88 µmol/L (Al normal range 0.1-0.3 µmol/L).</w:t>
      </w:r>
      <w:r w:rsidR="009B1D49" w:rsidRPr="00D615A0">
        <w:t xml:space="preserve"> </w:t>
      </w:r>
      <w:r w:rsidRPr="00D615A0">
        <w:t>In 2005, Darbre</w:t>
      </w:r>
      <w:r w:rsidR="007B1C76" w:rsidRPr="00D615A0">
        <w:t xml:space="preserve"> </w:t>
      </w:r>
      <w:r w:rsidRPr="00D615A0">
        <w:fldChar w:fldCharType="begin"/>
      </w:r>
      <w:r w:rsidR="00697CA6">
        <w:instrText xml:space="preserve"> ADDIN EN.CITE &lt;EndNote&gt;&lt;Cite&gt;&lt;Author&gt;Darbre&lt;/Author&gt;&lt;Year&gt;2005&lt;/Year&gt;&lt;RecNum&gt;3&lt;/RecNum&gt;&lt;DisplayText&gt;[3]&lt;/DisplayText&gt;&lt;record&gt;&lt;rec-number&gt;3&lt;/rec-number&gt;&lt;foreign-keys&gt;&lt;key app="EN" db-id="w9w9pt22ofv5f4efdflppvxr2exearvfw9fr" timestamp="1513986731"&gt;3&lt;/key&gt;&lt;/foreign-keys&gt;&lt;ref-type name="Journal Article"&gt;17&lt;/ref-type&gt;&lt;contributors&gt;&lt;authors&gt;&lt;author&gt;Darbre, P. D.&lt;/author&gt;&lt;/authors&gt;&lt;/contributors&gt;&lt;auth-address&gt;Division of Cell and Molecular Biology, School of Animal and Microbial Sciences, The University of Reading, P.O. Box 228, Whiteknights, Reading, RG6 6AJ, UK. p.d.darbre@reading.ac.uk&lt;/auth-address&gt;&lt;titles&gt;&lt;title&gt;Recorded quadrant incidence of female breast cancer in Great Britain suggests a disproportionate increase in the upper outer quadrant of the breast&lt;/title&gt;&lt;secondary-title&gt;Anticancer Res&lt;/secondary-title&gt;&lt;alt-title&gt;Anticancer research&lt;/alt-title&gt;&lt;/titles&gt;&lt;periodical&gt;&lt;full-title&gt;Anticancer Res&lt;/full-title&gt;&lt;abbr-1&gt;Anticancer research&lt;/abbr-1&gt;&lt;/periodical&gt;&lt;alt-periodical&gt;&lt;full-title&gt;Anticancer Res&lt;/full-title&gt;&lt;abbr-1&gt;Anticancer research&lt;/abbr-1&gt;&lt;/alt-periodical&gt;&lt;pages&gt;2543-50&lt;/pages&gt;&lt;volume&gt;25&lt;/volume&gt;&lt;number&gt;3c&lt;/number&gt;&lt;edition&gt;2005/08/06&lt;/edition&gt;&lt;keywords&gt;&lt;keyword&gt;Age Factors&lt;/keyword&gt;&lt;keyword&gt;Aged&lt;/keyword&gt;&lt;keyword&gt;Breast/anatomy &amp;amp; histology/pathology&lt;/keyword&gt;&lt;keyword&gt;Breast Neoplasms/*epidemiology/pathology&lt;/keyword&gt;&lt;keyword&gt;Female&lt;/keyword&gt;&lt;keyword&gt;Humans&lt;/keyword&gt;&lt;keyword&gt;Incidence&lt;/keyword&gt;&lt;keyword&gt;Middle Aged&lt;/keyword&gt;&lt;keyword&gt;Morbidity/trends&lt;/keyword&gt;&lt;keyword&gt;United Kingdom/epidemiology&lt;/keyword&gt;&lt;/keywords&gt;&lt;dates&gt;&lt;year&gt;2005&lt;/year&gt;&lt;pub-dates&gt;&lt;date&gt;May-Jun&lt;/date&gt;&lt;/pub-dates&gt;&lt;/dates&gt;&lt;isbn&gt;0250-7005 (Print)&amp;#xD;0250-7005&lt;/isbn&gt;&lt;accession-num&gt;16080490&lt;/accession-num&gt;&lt;urls&gt;&lt;/urls&gt;&lt;remote-database-provider&gt;NLM&lt;/remote-database-provider&gt;&lt;language&gt;eng&lt;/language&gt;&lt;/record&gt;&lt;/Cite&gt;&lt;/EndNote&gt;</w:instrText>
      </w:r>
      <w:r w:rsidRPr="00D615A0">
        <w:fldChar w:fldCharType="separate"/>
      </w:r>
      <w:r w:rsidR="006247D1" w:rsidRPr="00D615A0">
        <w:rPr>
          <w:noProof/>
        </w:rPr>
        <w:t>[3]</w:t>
      </w:r>
      <w:r w:rsidRPr="00D615A0">
        <w:fldChar w:fldCharType="end"/>
      </w:r>
      <w:r w:rsidR="007B1C76" w:rsidRPr="00D615A0">
        <w:t xml:space="preserve"> advanced a hypothesis on a link between </w:t>
      </w:r>
      <w:r w:rsidR="007B1C76" w:rsidRPr="00F775D2">
        <w:rPr>
          <w:noProof/>
        </w:rPr>
        <w:t>antiperspirants</w:t>
      </w:r>
      <w:r w:rsidR="007B1C76" w:rsidRPr="00D615A0">
        <w:t xml:space="preserve"> and breast cancer based on the h</w:t>
      </w:r>
      <w:r w:rsidR="007705C7" w:rsidRPr="00D615A0">
        <w:t>igh incidence of</w:t>
      </w:r>
      <w:r w:rsidR="007B1C76" w:rsidRPr="00D615A0">
        <w:t xml:space="preserve"> occurrence of the</w:t>
      </w:r>
      <w:r w:rsidR="007705C7" w:rsidRPr="00D615A0">
        <w:t xml:space="preserve"> breast cancer</w:t>
      </w:r>
      <w:r w:rsidR="007B1C76" w:rsidRPr="00D615A0">
        <w:t xml:space="preserve"> in the upper outer </w:t>
      </w:r>
      <w:r w:rsidR="007C6A56" w:rsidRPr="00D615A0">
        <w:t>quadrant</w:t>
      </w:r>
      <w:r w:rsidR="007B1C76" w:rsidRPr="00D615A0">
        <w:t xml:space="preserve">, which is close to the site of general application of underarm </w:t>
      </w:r>
      <w:r w:rsidR="007B1C76" w:rsidRPr="00F775D2">
        <w:rPr>
          <w:noProof/>
        </w:rPr>
        <w:t>antiperspirant</w:t>
      </w:r>
      <w:r w:rsidR="007B1C76" w:rsidRPr="00D615A0">
        <w:t xml:space="preserve"> application.</w:t>
      </w:r>
      <w:r w:rsidRPr="00D615A0">
        <w:t xml:space="preserve"> </w:t>
      </w:r>
    </w:p>
    <w:p w14:paraId="5CE04BF1" w14:textId="785EC045" w:rsidR="007E76E3" w:rsidRPr="00D615A0" w:rsidRDefault="007E76E3" w:rsidP="00E423D2">
      <w:pPr>
        <w:spacing w:line="480" w:lineRule="auto"/>
        <w:jc w:val="both"/>
      </w:pPr>
      <w:r w:rsidRPr="00D615A0">
        <w:t xml:space="preserve">An epidemiological study </w:t>
      </w:r>
      <w:r w:rsidR="00F775D2">
        <w:rPr>
          <w:noProof/>
        </w:rPr>
        <w:t>of</w:t>
      </w:r>
      <w:r w:rsidRPr="00D615A0">
        <w:t xml:space="preserve"> the number of antiperspirant launches and incidence of breast and prostate cancer was reported by McGrath </w:t>
      </w:r>
      <w:r w:rsidRPr="00D615A0">
        <w:fldChar w:fldCharType="begin">
          <w:fldData xml:space="preserve">PEVuZE5vdGU+PENpdGU+PEF1dGhvcj5NY0dyYXRoPC9BdXRob3I+PFllYXI+MjAwOTwvWWVhcj48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</w:fldData>
        </w:fldChar>
      </w:r>
      <w:r w:rsidR="00697CA6">
        <w:instrText xml:space="preserve"> ADDIN EN.CITE </w:instrText>
      </w:r>
      <w:r w:rsidR="00697CA6">
        <w:fldChar w:fldCharType="begin">
          <w:fldData xml:space="preserve">PEVuZE5vdGU+PENpdGU+PEF1dGhvcj5NY0dyYXRoPC9BdXRob3I+PFllYXI+MjAwOTwvWWVhcj48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</w:fldData>
        </w:fldChar>
      </w:r>
      <w:r w:rsidR="00697CA6">
        <w:instrText xml:space="preserve"> ADDIN EN.CITE.DATA </w:instrText>
      </w:r>
      <w:r w:rsidR="00697CA6">
        <w:fldChar w:fldCharType="end"/>
      </w:r>
      <w:r w:rsidRPr="00D615A0">
        <w:fldChar w:fldCharType="separate"/>
      </w:r>
      <w:r w:rsidR="00E423D2">
        <w:rPr>
          <w:noProof/>
        </w:rPr>
        <w:t>[15]</w:t>
      </w:r>
      <w:r w:rsidRPr="00D615A0">
        <w:fldChar w:fldCharType="end"/>
      </w:r>
      <w:r w:rsidRPr="00D615A0">
        <w:t xml:space="preserve">. In this study, obstruction of the Apocrine Sweat glands by antiperspirants was hypothesized to have a possible link with increasing number of breast and prostate cancer incidences. Although this report cautions reader on the need for further research between this correlation, </w:t>
      </w:r>
      <w:r w:rsidR="0068758F">
        <w:t>it has</w:t>
      </w:r>
      <w:r w:rsidRPr="00D615A0">
        <w:t xml:space="preserve"> been misconstrued and emphasized by some researche</w:t>
      </w:r>
      <w:r w:rsidR="007C6A56">
        <w:t>rs as a confirmation of antiperspirants’</w:t>
      </w:r>
      <w:r w:rsidRPr="00D615A0">
        <w:t xml:space="preserve"> toxicity</w:t>
      </w:r>
      <w:r w:rsidR="0068758F">
        <w:t xml:space="preserve"> due to </w:t>
      </w:r>
      <w:r w:rsidR="0068758F" w:rsidRPr="00F775D2">
        <w:rPr>
          <w:noProof/>
        </w:rPr>
        <w:t>aluminum</w:t>
      </w:r>
      <w:r w:rsidRPr="00D615A0">
        <w:t>. It is unusual that this study’s sole focus was on</w:t>
      </w:r>
      <w:r w:rsidR="00F775D2">
        <w:t xml:space="preserve"> </w:t>
      </w:r>
      <w:r w:rsidR="00F775D2" w:rsidRPr="00C67333">
        <w:rPr>
          <w:noProof/>
        </w:rPr>
        <w:t>a</w:t>
      </w:r>
      <w:r w:rsidRPr="00C67333">
        <w:rPr>
          <w:noProof/>
        </w:rPr>
        <w:t xml:space="preserve"> number of</w:t>
      </w:r>
      <w:r w:rsidRPr="00D615A0">
        <w:t xml:space="preserve"> antiperspirant launches throughout the 20</w:t>
      </w:r>
      <w:r w:rsidRPr="00D615A0">
        <w:rPr>
          <w:vertAlign w:val="superscript"/>
        </w:rPr>
        <w:t>th</w:t>
      </w:r>
      <w:r w:rsidRPr="00D615A0">
        <w:t xml:space="preserve"> century and it fails to account for numerous other factors such as changes in nutrition, diet, env</w:t>
      </w:r>
      <w:r w:rsidR="007C6A56">
        <w:t>ironment</w:t>
      </w:r>
      <w:r w:rsidRPr="00D615A0">
        <w:t xml:space="preserve"> and lifestyle habits. One is bound to get a positive correlation if the same logic </w:t>
      </w:r>
      <w:r w:rsidRPr="00112447">
        <w:rPr>
          <w:noProof/>
        </w:rPr>
        <w:t>is applied</w:t>
      </w:r>
      <w:r w:rsidRPr="00D615A0">
        <w:t xml:space="preserve"> to associations with any disorders like obesity, cardiovascular, cancer</w:t>
      </w:r>
      <w:r w:rsidR="00F775D2">
        <w:t>,</w:t>
      </w:r>
      <w:r w:rsidRPr="00D615A0">
        <w:t xml:space="preserve"> </w:t>
      </w:r>
      <w:r w:rsidRPr="00112447">
        <w:rPr>
          <w:noProof/>
        </w:rPr>
        <w:t>etc.</w:t>
      </w:r>
      <w:r w:rsidRPr="00D615A0">
        <w:t xml:space="preserve">, which have dramatically risen in the last </w:t>
      </w:r>
      <w:r w:rsidR="007C6A56">
        <w:t xml:space="preserve">few </w:t>
      </w:r>
      <w:r w:rsidRPr="00D615A0">
        <w:t>decade</w:t>
      </w:r>
      <w:r w:rsidR="007C6A56">
        <w:t>s</w:t>
      </w:r>
      <w:r w:rsidRPr="00D615A0">
        <w:t xml:space="preserve">. Another epidemiological study from the same group </w:t>
      </w:r>
      <w:r w:rsidRPr="00D615A0">
        <w:fldChar w:fldCharType="begin">
          <w:fldData xml:space="preserve">PEVuZE5vdGU+PENpdGU+PEF1dGhvcj5NY0dyYXRoPC9BdXRob3I+PFllYXI+MjAwMzwvWWVhcj48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</w:fldData>
        </w:fldChar>
      </w:r>
      <w:r w:rsidR="00697CA6">
        <w:instrText xml:space="preserve"> ADDIN EN.CITE </w:instrText>
      </w:r>
      <w:r w:rsidR="00697CA6">
        <w:fldChar w:fldCharType="begin">
          <w:fldData xml:space="preserve">PEVuZE5vdGU+PENpdGU+PEF1dGhvcj5NY0dyYXRoPC9BdXRob3I+PFllYXI+MjAwMzwvWWVhcj48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</w:fldData>
        </w:fldChar>
      </w:r>
      <w:r w:rsidR="00697CA6">
        <w:instrText xml:space="preserve"> ADDIN EN.CITE.DATA </w:instrText>
      </w:r>
      <w:r w:rsidR="00697CA6">
        <w:fldChar w:fldCharType="end"/>
      </w:r>
      <w:r w:rsidRPr="00D615A0">
        <w:fldChar w:fldCharType="separate"/>
      </w:r>
      <w:r w:rsidR="00E423D2">
        <w:rPr>
          <w:noProof/>
        </w:rPr>
        <w:t>[16]</w:t>
      </w:r>
      <w:r w:rsidRPr="00D615A0">
        <w:fldChar w:fldCharType="end"/>
      </w:r>
      <w:r w:rsidRPr="00D615A0">
        <w:t xml:space="preserve"> suggested a possible </w:t>
      </w:r>
      <w:r w:rsidRPr="00F775D2">
        <w:rPr>
          <w:noProof/>
        </w:rPr>
        <w:t>relation</w:t>
      </w:r>
      <w:r w:rsidR="00F775D2">
        <w:rPr>
          <w:noProof/>
        </w:rPr>
        <w:t>ship</w:t>
      </w:r>
      <w:r w:rsidRPr="00D615A0">
        <w:t xml:space="preserve"> between the use of aluminum based antiperspirants with an early detection of breast cancer in a cohort of breast cancer patients.</w:t>
      </w:r>
      <w:r w:rsidR="007C6A56">
        <w:t xml:space="preserve"> The interpretations of this study should be approached with </w:t>
      </w:r>
      <w:r w:rsidR="0068758F">
        <w:t>caution,</w:t>
      </w:r>
      <w:r w:rsidR="007C6A56">
        <w:t xml:space="preserve"> as </w:t>
      </w:r>
      <w:r w:rsidR="00FF2466" w:rsidRPr="00D615A0">
        <w:t xml:space="preserve">it did not have a control </w:t>
      </w:r>
      <w:r w:rsidR="0068758F">
        <w:t>cohort</w:t>
      </w:r>
      <w:r w:rsidR="0068758F" w:rsidRPr="00D615A0">
        <w:t xml:space="preserve"> </w:t>
      </w:r>
      <w:r w:rsidR="00FF2466" w:rsidRPr="00D615A0">
        <w:t>of women</w:t>
      </w:r>
      <w:r w:rsidR="0068758F">
        <w:t>, who did not have any incidence of breast cancer</w:t>
      </w:r>
      <w:r w:rsidR="00FF2466" w:rsidRPr="00D615A0">
        <w:t xml:space="preserve">. </w:t>
      </w:r>
    </w:p>
    <w:p w14:paraId="2EDED1CD" w14:textId="128238B1" w:rsidR="007B1C76" w:rsidRPr="00D615A0" w:rsidRDefault="007B1C76" w:rsidP="00E423D2">
      <w:pPr>
        <w:spacing w:line="480" w:lineRule="auto"/>
        <w:jc w:val="both"/>
      </w:pPr>
      <w:r w:rsidRPr="00D615A0">
        <w:t>In an</w:t>
      </w:r>
      <w:r w:rsidR="007E76E3" w:rsidRPr="00D615A0">
        <w:t xml:space="preserve"> extensive epidemiological study with controls</w:t>
      </w:r>
      <w:r w:rsidR="00C54C68" w:rsidRPr="00D615A0">
        <w:t xml:space="preserve"> (813 women with breast cancer and 793 women with no history of breast cancer)</w:t>
      </w:r>
      <w:r w:rsidR="007E76E3" w:rsidRPr="00D615A0">
        <w:t>, Mirick et al.</w:t>
      </w:r>
      <w:r w:rsidR="00F44CCD" w:rsidRPr="00F44CCD">
        <w:t xml:space="preserve"> </w:t>
      </w:r>
      <w:r w:rsidR="00F44CCD" w:rsidRPr="00D615A0">
        <w:fldChar w:fldCharType="begin"/>
      </w:r>
      <w:r w:rsidR="00697CA6">
        <w:instrText xml:space="preserve"> ADDIN EN.CITE &lt;EndNote&gt;&lt;Cite&gt;&lt;Author&gt;Mirick&lt;/Author&gt;&lt;Year&gt;2002&lt;/Year&gt;&lt;RecNum&gt;17&lt;/RecNum&gt;&lt;DisplayText&gt;[17]&lt;/DisplayText&gt;&lt;record&gt;&lt;rec-number&gt;17&lt;/rec-number&gt;&lt;foreign-keys&gt;&lt;key app="EN" db-id="w9w9pt22ofv5f4efdflppvxr2exearvfw9fr" timestamp="1513986732"&gt;17&lt;/key&gt;&lt;/foreign-keys&gt;&lt;ref-type name="Journal Article"&gt;17&lt;/ref-type&gt;&lt;contributors&gt;&lt;authors&gt;&lt;author&gt;Mirick, Dana K.&lt;/author&gt;&lt;author&gt;Davis, Scott&lt;/author&gt;&lt;author&gt;Thomas, David B.&lt;/author&gt;&lt;/authors&gt;&lt;/contributors&gt;&lt;titles&gt;&lt;title&gt;Antiperspirant Use and the Risk of Breast Cancer&lt;/title&gt;&lt;secondary-title&gt;JNCI: Journal of the National Cancer Institute&lt;/secondary-title&gt;&lt;/titles&gt;&lt;periodical&gt;&lt;full-title&gt;JNCI: Journal of the National Cancer Institute&lt;/full-title&gt;&lt;/periodical&gt;&lt;pages&gt;1578-1580&lt;/pages&gt;&lt;volume&gt;94&lt;/volume&gt;&lt;number&gt;20&lt;/number&gt;&lt;dates&gt;&lt;year&gt;2002&lt;/year&gt;&lt;/dates&gt;&lt;isbn&gt;0027-8874&lt;/isbn&gt;&lt;urls&gt;&lt;related-urls&gt;&lt;url&gt;http://dx.doi.org/10.1093/jnci/94.20.1578&lt;/url&gt;&lt;/related-urls&gt;&lt;/urls&gt;&lt;electronic-resource-num&gt;10.1093/jnci/94.20.1578&lt;/electronic-resource-num&gt;&lt;/record&gt;&lt;/Cite&gt;&lt;/EndNote&gt;</w:instrText>
      </w:r>
      <w:r w:rsidR="00F44CCD" w:rsidRPr="00D615A0">
        <w:fldChar w:fldCharType="separate"/>
      </w:r>
      <w:r w:rsidR="00E423D2">
        <w:rPr>
          <w:noProof/>
        </w:rPr>
        <w:t>[17]</w:t>
      </w:r>
      <w:r w:rsidR="00F44CCD" w:rsidRPr="00D615A0">
        <w:fldChar w:fldCharType="end"/>
      </w:r>
      <w:r w:rsidR="007E76E3" w:rsidRPr="00D615A0">
        <w:t xml:space="preserve"> did not find any support to the hypothesis that antiperspirant use increases the risks of developing breast cancer</w:t>
      </w:r>
      <w:r w:rsidRPr="00D615A0">
        <w:t>.</w:t>
      </w:r>
      <w:r w:rsidR="00C54C68" w:rsidRPr="00D615A0">
        <w:t xml:space="preserve"> In a</w:t>
      </w:r>
      <w:r w:rsidR="003B03EA">
        <w:t>nother,</w:t>
      </w:r>
      <w:r w:rsidR="00C54C68" w:rsidRPr="00D615A0">
        <w:t xml:space="preserve"> relatively smaller controlled epidemiological study (54 women with breast cancer and 50 women without breast cancer)</w:t>
      </w:r>
      <w:r w:rsidR="00855BBE" w:rsidRPr="00D615A0">
        <w:t xml:space="preserve">, </w:t>
      </w:r>
      <w:r w:rsidR="00C54C68" w:rsidRPr="00D615A0">
        <w:t xml:space="preserve">Fakri et al. </w:t>
      </w:r>
      <w:r w:rsidR="00C54C68" w:rsidRPr="00D615A0">
        <w:fldChar w:fldCharType="begin">
          <w:fldData xml:space="preserve">PEVuZE5vdGU+PENpdGU+PEF1dGhvcj5GYWtyaTwvQXV0aG9yPjxZZWFyPjIwMDY8L1llYXI+PFJl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</w:fldData>
        </w:fldChar>
      </w:r>
      <w:r w:rsidR="00697CA6">
        <w:instrText xml:space="preserve"> ADDIN EN.CITE </w:instrText>
      </w:r>
      <w:r w:rsidR="00697CA6">
        <w:fldChar w:fldCharType="begin">
          <w:fldData xml:space="preserve">PEVuZE5vdGU+PENpdGU+PEF1dGhvcj5GYWtyaTwvQXV0aG9yPjxZZWFyPjIwMDY8L1llYXI+PFJl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</w:fldData>
        </w:fldChar>
      </w:r>
      <w:r w:rsidR="00697CA6">
        <w:instrText xml:space="preserve"> ADDIN EN.CITE.DATA </w:instrText>
      </w:r>
      <w:r w:rsidR="00697CA6">
        <w:fldChar w:fldCharType="end"/>
      </w:r>
      <w:r w:rsidR="00C54C68" w:rsidRPr="00D615A0">
        <w:fldChar w:fldCharType="separate"/>
      </w:r>
      <w:r w:rsidR="00E423D2">
        <w:rPr>
          <w:noProof/>
        </w:rPr>
        <w:t>[18]</w:t>
      </w:r>
      <w:r w:rsidR="00C54C68" w:rsidRPr="00D615A0">
        <w:fldChar w:fldCharType="end"/>
      </w:r>
      <w:r w:rsidR="00C54C68" w:rsidRPr="00D615A0">
        <w:t xml:space="preserve"> did not find any association between the use of antiperspirants and breast cancer. </w:t>
      </w:r>
      <w:r w:rsidRPr="00D615A0">
        <w:t xml:space="preserve">Namer et al. along with a group of clinical experts in oncology performed a systemic review of available data and concluded that there is no conclusive evidence that </w:t>
      </w:r>
      <w:r w:rsidRPr="00F775D2">
        <w:rPr>
          <w:noProof/>
        </w:rPr>
        <w:t>antiperspirant</w:t>
      </w:r>
      <w:r w:rsidR="00F775D2">
        <w:t>s are</w:t>
      </w:r>
      <w:r w:rsidRPr="00D615A0">
        <w:t xml:space="preserve"> a factor of breast cancer </w:t>
      </w:r>
      <w:r w:rsidRPr="00D615A0">
        <w:fldChar w:fldCharType="begin"/>
      </w:r>
      <w:r w:rsidR="00697CA6">
        <w:instrText xml:space="preserve"> ADDIN EN.CITE &lt;EndNote&gt;&lt;Cite&gt;&lt;Author&gt;Namer&lt;/Author&gt;&lt;Year&gt;2008&lt;/Year&gt;&lt;RecNum&gt;19&lt;/RecNum&gt;&lt;DisplayText&gt;[19]&lt;/DisplayText&gt;&lt;record&gt;&lt;rec-number&gt;19&lt;/rec-number&gt;&lt;foreign-keys&gt;&lt;key app="EN" db-id="w9w9pt22ofv5f4efdflppvxr2exearvfw9fr" timestamp="1513986732"&gt;19&lt;/key&gt;&lt;/foreign-keys&gt;&lt;ref-type name="Journal Article"&gt;17&lt;/ref-type&gt;&lt;contributors&gt;&lt;authors&gt;&lt;author&gt;Namer, M.&lt;/author&gt;&lt;author&gt;Luporsi, E.&lt;/author&gt;&lt;author&gt;Gligorov, J.&lt;/author&gt;&lt;author&gt;Lokiec, F.&lt;/author&gt;&lt;author&gt;Spielmann, M.&lt;/author&gt;&lt;/authors&gt;&lt;/contributors&gt;&lt;auth-address&gt;Centre Antoine-Lacassagne, Nice, France.&lt;/auth-address&gt;&lt;titles&gt;&lt;title&gt;[The use of deodorants/antiperspirants does not constitute a risk factor for breast cancer]&lt;/title&gt;&lt;secondary-title&gt;Bull Cancer&lt;/secondary-title&gt;&lt;alt-title&gt;Bulletin du cancer&lt;/alt-title&gt;&lt;/titles&gt;&lt;periodical&gt;&lt;full-title&gt;Bull Cancer&lt;/full-title&gt;&lt;abbr-1&gt;Bulletin du cancer&lt;/abbr-1&gt;&lt;/periodical&gt;&lt;alt-periodical&gt;&lt;full-title&gt;Bull Cancer&lt;/full-title&gt;&lt;abbr-1&gt;Bulletin du cancer&lt;/abbr-1&gt;&lt;/alt-periodical&gt;&lt;pages&gt;871-80&lt;/pages&gt;&lt;volume&gt;95&lt;/volume&gt;&lt;number&gt;9&lt;/number&gt;&lt;edition&gt;2008/10/03&lt;/edition&gt;&lt;keywords&gt;&lt;keyword&gt;Aluminum Compounds/adverse effects&lt;/keyword&gt;&lt;keyword&gt;Antiperspirants/*adverse effects/chemistry&lt;/keyword&gt;&lt;keyword&gt;Breast Neoplasms/*chemically induced/pathology&lt;/keyword&gt;&lt;keyword&gt;Deodorants/*adverse effects/chemistry&lt;/keyword&gt;&lt;keyword&gt;Female&lt;/keyword&gt;&lt;keyword&gt;Humans&lt;/keyword&gt;&lt;keyword&gt;Parabens/adverse effects&lt;/keyword&gt;&lt;keyword&gt;Risk Factors&lt;/keyword&gt;&lt;/keywords&gt;&lt;dates&gt;&lt;year&gt;2008&lt;/year&gt;&lt;pub-dates&gt;&lt;date&gt;Sep&lt;/date&gt;&lt;/pub-dates&gt;&lt;/dates&gt;&lt;orig-pub&gt;L&amp;apos;utilisation de deodorants/antitranspirants ne constitue pas un risque de cancer du sein.&lt;/orig-pub&gt;&lt;isbn&gt;0007-4551&lt;/isbn&gt;&lt;accession-num&gt;18829420&lt;/accession-num&gt;&lt;urls&gt;&lt;/urls&gt;&lt;electronic-resource-num&gt;10.1684/bdc.2008.0679&lt;/electronic-resource-num&gt;&lt;remote-database-provider&gt;NLM&lt;/remote-database-provider&gt;&lt;language&gt;fre&lt;/language&gt;&lt;/record&gt;&lt;/Cite&gt;&lt;/EndNote&gt;</w:instrText>
      </w:r>
      <w:r w:rsidRPr="00D615A0">
        <w:fldChar w:fldCharType="separate"/>
      </w:r>
      <w:r w:rsidR="00E423D2">
        <w:rPr>
          <w:noProof/>
        </w:rPr>
        <w:t>[19]</w:t>
      </w:r>
      <w:r w:rsidRPr="00D615A0">
        <w:fldChar w:fldCharType="end"/>
      </w:r>
      <w:r w:rsidR="003B03EA">
        <w:t xml:space="preserve">. </w:t>
      </w:r>
    </w:p>
    <w:p w14:paraId="054575D3" w14:textId="095CB1C4" w:rsidR="00B83567" w:rsidRPr="00D615A0" w:rsidRDefault="003913C5" w:rsidP="00E423D2">
      <w:pPr>
        <w:spacing w:line="480" w:lineRule="auto"/>
        <w:jc w:val="both"/>
        <w:rPr>
          <w:b/>
        </w:rPr>
      </w:pPr>
      <w:r w:rsidRPr="00D615A0">
        <w:rPr>
          <w:b/>
        </w:rPr>
        <w:t>Is a</w:t>
      </w:r>
      <w:r w:rsidR="00B83567" w:rsidRPr="00D615A0">
        <w:rPr>
          <w:b/>
        </w:rPr>
        <w:t>lumin</w:t>
      </w:r>
      <w:r w:rsidRPr="00D615A0">
        <w:rPr>
          <w:b/>
        </w:rPr>
        <w:t xml:space="preserve">um </w:t>
      </w:r>
      <w:r w:rsidR="007E62E5" w:rsidRPr="00D615A0">
        <w:rPr>
          <w:b/>
        </w:rPr>
        <w:t>a p</w:t>
      </w:r>
      <w:r w:rsidR="00B83567" w:rsidRPr="00D615A0">
        <w:rPr>
          <w:b/>
        </w:rPr>
        <w:t>ro-oxidant?</w:t>
      </w:r>
    </w:p>
    <w:p w14:paraId="5A53988F" w14:textId="19F563BD" w:rsidR="00023A9A" w:rsidRPr="00D615A0" w:rsidRDefault="00B83567" w:rsidP="00E423D2">
      <w:pPr>
        <w:spacing w:line="480" w:lineRule="auto"/>
        <w:jc w:val="both"/>
      </w:pPr>
      <w:r w:rsidRPr="00D615A0">
        <w:t xml:space="preserve">In 2004, Exley </w:t>
      </w:r>
      <w:r w:rsidRPr="00D615A0">
        <w:fldChar w:fldCharType="begin"/>
      </w:r>
      <w:r w:rsidR="00697CA6">
        <w:instrText xml:space="preserve"> ADDIN EN.CITE &lt;EndNote&gt;&lt;Cite&gt;&lt;Author&gt;Exley&lt;/Author&gt;&lt;Year&gt;2004&lt;/Year&gt;&lt;RecNum&gt;20&lt;/RecNum&gt;&lt;DisplayText&gt;[20]&lt;/DisplayText&gt;&lt;record&gt;&lt;rec-number&gt;20&lt;/rec-number&gt;&lt;foreign-keys&gt;&lt;key app="EN" db-id="w9w9pt22ofv5f4efdflppvxr2exearvfw9fr" timestamp="1513986733"&gt;20&lt;/key&gt;&lt;/foreign-keys&gt;&lt;ref-type name="Journal Article"&gt;17&lt;/ref-type&gt;&lt;contributors&gt;&lt;authors&gt;&lt;author&gt;Exley, Christopher&lt;/author&gt;&lt;/authors&gt;&lt;/contributors&gt;&lt;titles&gt;&lt;title&gt;The pro-oxidant activity of aluminum&lt;/title&gt;&lt;secondary-title&gt;Free Radical Biology and Medicine&lt;/secondary-title&gt;&lt;/titles&gt;&lt;periodical&gt;&lt;full-title&gt;Free Radical Biology and Medicine&lt;/full-title&gt;&lt;/periodical&gt;&lt;pages&gt;380-387&lt;/pages&gt;&lt;volume&gt;36&lt;/volume&gt;&lt;number&gt;3&lt;/number&gt;&lt;keywords&gt;&lt;keyword&gt;Aluminum&lt;/keyword&gt;&lt;keyword&gt;Pro-oxidant&lt;/keyword&gt;&lt;keyword&gt;Superoxide&lt;/keyword&gt;&lt;keyword&gt;Fenton chemistry&lt;/keyword&gt;&lt;keyword&gt;Biological oxidation&lt;/keyword&gt;&lt;keyword&gt;Free radical&lt;/keyword&gt;&lt;/keywords&gt;&lt;dates&gt;&lt;year&gt;2004&lt;/year&gt;&lt;pub-dates&gt;&lt;date&gt;2004/02/01/&lt;/date&gt;&lt;/pub-dates&gt;&lt;/dates&gt;&lt;isbn&gt;0891-5849&lt;/isbn&gt;&lt;urls&gt;&lt;related-urls&gt;&lt;url&gt;http://www.sciencedirect.com/science/article/pii/S0891584903007937&lt;/url&gt;&lt;/related-urls&gt;&lt;/urls&gt;&lt;electronic-resource-num&gt;http://dx.doi.org/10.1016/j.freeradbiomed.2003.11.017&lt;/electronic-resource-num&gt;&lt;/record&gt;&lt;/Cite&gt;&lt;/EndNote&gt;</w:instrText>
      </w:r>
      <w:r w:rsidRPr="00D615A0">
        <w:fldChar w:fldCharType="separate"/>
      </w:r>
      <w:r w:rsidR="00E423D2">
        <w:rPr>
          <w:noProof/>
        </w:rPr>
        <w:t>[20]</w:t>
      </w:r>
      <w:r w:rsidRPr="00D615A0">
        <w:fldChar w:fldCharType="end"/>
      </w:r>
      <w:r w:rsidRPr="00D615A0">
        <w:t xml:space="preserve"> proposed a hypothesis mechanism to predict the pro-oxidant activity of Aluminum in the biological system. This hypothesis </w:t>
      </w:r>
      <w:r w:rsidRPr="00C67333">
        <w:rPr>
          <w:noProof/>
        </w:rPr>
        <w:t>was later inconclusively extended</w:t>
      </w:r>
      <w:r w:rsidRPr="00D615A0">
        <w:t xml:space="preserve"> to the potential</w:t>
      </w:r>
      <w:r w:rsidR="007E62E5" w:rsidRPr="00D615A0">
        <w:t xml:space="preserve"> pro-oxidant skin effects from a</w:t>
      </w:r>
      <w:r w:rsidRPr="00D615A0">
        <w:t xml:space="preserve">luminum present in sunscreens </w:t>
      </w:r>
      <w:r w:rsidRPr="00D615A0">
        <w:fldChar w:fldCharType="begin">
          <w:fldData xml:space="preserve">PEVuZE5vdGU+PENpdGU+PEF1dGhvcj5OaWNob2xzb248L0F1dGhvcj48WWVhcj4yMDA3PC9ZZWFy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</w:fldData>
        </w:fldChar>
      </w:r>
      <w:r w:rsidR="00697CA6">
        <w:instrText xml:space="preserve"> ADDIN EN.CITE </w:instrText>
      </w:r>
      <w:r w:rsidR="00697CA6">
        <w:fldChar w:fldCharType="begin">
          <w:fldData xml:space="preserve">PEVuZE5vdGU+PENpdGU+PEF1dGhvcj5OaWNob2xzb248L0F1dGhvcj48WWVhcj4yMDA3PC9ZZWFy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</w:fldData>
        </w:fldChar>
      </w:r>
      <w:r w:rsidR="00697CA6">
        <w:instrText xml:space="preserve"> ADDIN EN.CITE.DATA </w:instrText>
      </w:r>
      <w:r w:rsidR="00697CA6">
        <w:fldChar w:fldCharType="end"/>
      </w:r>
      <w:r w:rsidRPr="00D615A0">
        <w:fldChar w:fldCharType="separate"/>
      </w:r>
      <w:r w:rsidR="00697CA6">
        <w:rPr>
          <w:noProof/>
        </w:rPr>
        <w:t>[21,22]</w:t>
      </w:r>
      <w:r w:rsidRPr="00D615A0">
        <w:fldChar w:fldCharType="end"/>
      </w:r>
      <w:r w:rsidRPr="00D615A0">
        <w:t>.</w:t>
      </w:r>
      <w:r w:rsidR="00AE6C79" w:rsidRPr="00D615A0">
        <w:t xml:space="preserve"> </w:t>
      </w:r>
      <w:r w:rsidR="00AE6C79" w:rsidRPr="00C67333">
        <w:rPr>
          <w:noProof/>
        </w:rPr>
        <w:t>This</w:t>
      </w:r>
      <w:r w:rsidR="00AE6C79" w:rsidRPr="00D615A0">
        <w:t xml:space="preserve"> </w:t>
      </w:r>
      <w:r w:rsidR="003B77D4" w:rsidRPr="00D615A0">
        <w:t>is the only known hypothesis for the role of aluminum as a pro-oxidant in</w:t>
      </w:r>
      <w:r w:rsidR="00F775D2">
        <w:t xml:space="preserve"> the</w:t>
      </w:r>
      <w:r w:rsidR="003B77D4" w:rsidRPr="00D615A0">
        <w:t xml:space="preserve"> </w:t>
      </w:r>
      <w:r w:rsidR="003B77D4" w:rsidRPr="00F775D2">
        <w:rPr>
          <w:noProof/>
        </w:rPr>
        <w:t>skin</w:t>
      </w:r>
      <w:r w:rsidR="007E62E5" w:rsidRPr="00D615A0">
        <w:t xml:space="preserve"> and has not been </w:t>
      </w:r>
      <w:r w:rsidR="0068758F" w:rsidRPr="00D615A0">
        <w:t>followed</w:t>
      </w:r>
      <w:r w:rsidR="0068758F">
        <w:t>-</w:t>
      </w:r>
      <w:r w:rsidR="007E62E5" w:rsidRPr="00D615A0">
        <w:t xml:space="preserve">up by any other research group. There is no scientific data and evidence to support this theory to date.  </w:t>
      </w:r>
    </w:p>
    <w:p w14:paraId="65836779" w14:textId="0859E1BE" w:rsidR="00626FEC" w:rsidRPr="00D615A0" w:rsidRDefault="00AC47A6" w:rsidP="00E423D2">
      <w:pPr>
        <w:spacing w:line="480" w:lineRule="auto"/>
        <w:jc w:val="both"/>
        <w:rPr>
          <w:b/>
        </w:rPr>
      </w:pPr>
      <w:r w:rsidRPr="00D615A0">
        <w:rPr>
          <w:b/>
        </w:rPr>
        <w:t>Do antiperspirants cause</w:t>
      </w:r>
      <w:r w:rsidR="00F775D2">
        <w:rPr>
          <w:b/>
        </w:rPr>
        <w:t xml:space="preserve"> a</w:t>
      </w:r>
      <w:r w:rsidRPr="00D615A0">
        <w:rPr>
          <w:b/>
        </w:rPr>
        <w:t xml:space="preserve"> </w:t>
      </w:r>
      <w:r w:rsidRPr="00F775D2">
        <w:rPr>
          <w:b/>
          <w:noProof/>
        </w:rPr>
        <w:t>buildup</w:t>
      </w:r>
      <w:r w:rsidRPr="00D615A0">
        <w:rPr>
          <w:b/>
        </w:rPr>
        <w:t xml:space="preserve"> of toxins due to blockage of sweat glands?</w:t>
      </w:r>
    </w:p>
    <w:p w14:paraId="3B4ECD70" w14:textId="3B2B933D" w:rsidR="000E5A64" w:rsidRPr="00D615A0" w:rsidRDefault="00FF2466" w:rsidP="00E423D2">
      <w:pPr>
        <w:spacing w:line="480" w:lineRule="auto"/>
        <w:jc w:val="both"/>
      </w:pPr>
      <w:r w:rsidRPr="00D615A0">
        <w:t>Altho</w:t>
      </w:r>
      <w:r w:rsidR="00457B7C" w:rsidRPr="00D615A0">
        <w:t>ugh several</w:t>
      </w:r>
      <w:r w:rsidRPr="00D615A0">
        <w:t xml:space="preserve"> researchers believe that </w:t>
      </w:r>
      <w:r w:rsidR="00F775D2">
        <w:rPr>
          <w:noProof/>
        </w:rPr>
        <w:t>the gut poorly absorbs aluminum</w:t>
      </w:r>
      <w:r w:rsidR="00F775D2">
        <w:t xml:space="preserve"> and</w:t>
      </w:r>
      <w:r w:rsidRPr="00D615A0">
        <w:t xml:space="preserve"> </w:t>
      </w:r>
      <w:r w:rsidR="00457B7C" w:rsidRPr="00D615A0">
        <w:t xml:space="preserve">thus </w:t>
      </w:r>
      <w:r w:rsidRPr="00D615A0">
        <w:t xml:space="preserve">fecal route is the primary route of aluminum clearance </w:t>
      </w:r>
      <w:r w:rsidRPr="00D615A0">
        <w:fldChar w:fldCharType="begin">
          <w:fldData xml:space="preserve">PEVuZE5vdGU+PENpdGU+PEF1dGhvcj5JeWVuZ2FyPC9BdXRob3I+PFllYXI+MTk5ODwvWWVhcj48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</w:fldData>
        </w:fldChar>
      </w:r>
      <w:r w:rsidR="00697CA6">
        <w:instrText xml:space="preserve"> ADDIN EN.CITE </w:instrText>
      </w:r>
      <w:r w:rsidR="00697CA6">
        <w:fldChar w:fldCharType="begin">
          <w:fldData xml:space="preserve">PEVuZE5vdGU+PENpdGU+PEF1dGhvcj5JeWVuZ2FyPC9BdXRob3I+PFllYXI+MTk5ODwvWWVhcj48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</w:fldData>
        </w:fldChar>
      </w:r>
      <w:r w:rsidR="00697CA6">
        <w:instrText xml:space="preserve"> ADDIN EN.CITE.DATA </w:instrText>
      </w:r>
      <w:r w:rsidR="00697CA6">
        <w:fldChar w:fldCharType="end"/>
      </w:r>
      <w:r w:rsidRPr="00D615A0">
        <w:fldChar w:fldCharType="separate"/>
      </w:r>
      <w:r w:rsidR="00697CA6">
        <w:rPr>
          <w:noProof/>
        </w:rPr>
        <w:t>[23,24]</w:t>
      </w:r>
      <w:r w:rsidRPr="00D615A0">
        <w:fldChar w:fldCharType="end"/>
      </w:r>
      <w:r w:rsidRPr="00D615A0">
        <w:t xml:space="preserve">, some consider transdermal perspiration plays </w:t>
      </w:r>
      <w:r w:rsidRPr="00112447">
        <w:rPr>
          <w:noProof/>
        </w:rPr>
        <w:t>a big</w:t>
      </w:r>
      <w:r w:rsidRPr="00D615A0">
        <w:t xml:space="preserve"> role</w:t>
      </w:r>
      <w:r w:rsidR="008844CB" w:rsidRPr="00D615A0">
        <w:t xml:space="preserve"> based on limited experimenta</w:t>
      </w:r>
      <w:r w:rsidR="00457B7C" w:rsidRPr="00D615A0">
        <w:t>l datasets</w:t>
      </w:r>
      <w:r w:rsidRPr="00D615A0">
        <w:t xml:space="preserve"> </w:t>
      </w:r>
      <w:r w:rsidRPr="00D615A0">
        <w:fldChar w:fldCharType="begin"/>
      </w:r>
      <w:r w:rsidR="00697CA6">
        <w:instrText xml:space="preserve"> ADDIN EN.CITE &lt;EndNote&gt;&lt;Cite&gt;&lt;Author&gt;Newton&lt;/Author&gt;&lt;Year&gt;2012&lt;/Year&gt;&lt;RecNum&gt;25&lt;/RecNum&gt;&lt;DisplayText&gt;[25]&lt;/DisplayText&gt;&lt;record&gt;&lt;rec-number&gt;25&lt;/rec-number&gt;&lt;foreign-keys&gt;&lt;key app="EN" db-id="w9w9pt22ofv5f4efdflppvxr2exearvfw9fr" timestamp="1513986733"&gt;25&lt;/key&gt;&lt;/foreign-keys&gt;&lt;ref-type name="Journal Article"&gt;17&lt;/ref-type&gt;&lt;contributors&gt;&lt;authors&gt;&lt;author&gt;Newton, D.&lt;/author&gt;&lt;author&gt;Talbot, R. J.&lt;/author&gt;&lt;/authors&gt;&lt;/contributors&gt;&lt;titles&gt;&lt;title&gt;Long-term retention of injected aluminium-26&lt;/title&gt;&lt;secondary-title&gt;Human &amp;amp; Experimental Toxicology&lt;/secondary-title&gt;&lt;/titles&gt;&lt;periodical&gt;&lt;full-title&gt;Human &amp;amp; Experimental Toxicology&lt;/full-title&gt;&lt;/periodical&gt;&lt;pages&gt;1195-1198&lt;/pages&gt;&lt;volume&gt;31&lt;/volume&gt;&lt;number&gt;12&lt;/number&gt;&lt;dates&gt;&lt;year&gt;2012&lt;/year&gt;&lt;pub-dates&gt;&lt;date&gt;2012/12/01&lt;/date&gt;&lt;/pub-dates&gt;&lt;/dates&gt;&lt;publisher&gt;SAGE Publications Ltd STM&lt;/publisher&gt;&lt;isbn&gt;0960-3271&lt;/isbn&gt;&lt;urls&gt;&lt;related-urls&gt;&lt;url&gt;http://dx.doi.org/10.1177/0960327112441038&lt;/url&gt;&lt;/related-urls&gt;&lt;/urls&gt;&lt;electronic-resource-num&gt;10.1177/0960327112441038&lt;/electronic-resource-num&gt;&lt;access-date&gt;2017/08/09&lt;/access-date&gt;&lt;/record&gt;&lt;/Cite&gt;&lt;/EndNote&gt;</w:instrText>
      </w:r>
      <w:r w:rsidRPr="00D615A0">
        <w:fldChar w:fldCharType="separate"/>
      </w:r>
      <w:r w:rsidR="00872288" w:rsidRPr="00D615A0">
        <w:rPr>
          <w:noProof/>
        </w:rPr>
        <w:t>[25]</w:t>
      </w:r>
      <w:r w:rsidRPr="00D615A0">
        <w:fldChar w:fldCharType="end"/>
      </w:r>
      <w:r w:rsidRPr="00D615A0">
        <w:t xml:space="preserve">. </w:t>
      </w:r>
      <w:r w:rsidR="00CE0100" w:rsidRPr="00D615A0">
        <w:t>Minshall et al.</w:t>
      </w:r>
      <w:r w:rsidR="00E2042B" w:rsidRPr="00D615A0">
        <w:t xml:space="preserve"> </w:t>
      </w:r>
      <w:r w:rsidR="00626FEC" w:rsidRPr="00D615A0">
        <w:fldChar w:fldCharType="begin"/>
      </w:r>
      <w:r w:rsidR="00697CA6">
        <w:instrText xml:space="preserve"> ADDIN EN.CITE &lt;EndNote&gt;&lt;Cite&gt;&lt;Author&gt;Minshall&lt;/Author&gt;&lt;Year&gt;2014&lt;/Year&gt;&lt;RecNum&gt;26&lt;/RecNum&gt;&lt;DisplayText&gt;[26]&lt;/DisplayText&gt;&lt;record&gt;&lt;rec-number&gt;26&lt;/rec-number&gt;&lt;foreign-keys&gt;&lt;key app="EN" db-id="w9w9pt22ofv5f4efdflppvxr2exearvfw9fr" timestamp="1513986733"&gt;26&lt;/key&gt;&lt;/foreign-keys&gt;&lt;ref-type name="Journal Article"&gt;17&lt;/ref-type&gt;&lt;contributors&gt;&lt;authors&gt;&lt;author&gt;Minshall, Clare&lt;/author&gt;&lt;author&gt;Nadal, Jodie&lt;/author&gt;&lt;author&gt;Exley, Christopher&lt;/author&gt;&lt;/authors&gt;&lt;/contributors&gt;&lt;titles&gt;&lt;title&gt;Aluminium in human sweat&lt;/title&gt;&lt;secondary-title&gt;Journal of Trace Elements in Medicine and Biology&lt;/secondary-title&gt;&lt;/titles&gt;&lt;periodical&gt;&lt;full-title&gt;Journal of Trace Elements in Medicine and Biology&lt;/full-title&gt;&lt;/periodical&gt;&lt;pages&gt;87-88&lt;/pages&gt;&lt;volume&gt;28&lt;/volume&gt;&lt;number&gt;1&lt;/number&gt;&lt;keywords&gt;&lt;keyword&gt;Aluminium&lt;/keyword&gt;&lt;keyword&gt;Human sweat&lt;/keyword&gt;&lt;keyword&gt;Excretion&lt;/keyword&gt;&lt;keyword&gt;Body burden&lt;/keyword&gt;&lt;/keywords&gt;&lt;dates&gt;&lt;year&gt;2014&lt;/year&gt;&lt;pub-dates&gt;&lt;date&gt;2014/01/01/&lt;/date&gt;&lt;/pub-dates&gt;&lt;/dates&gt;&lt;isbn&gt;0946-672X&lt;/isbn&gt;&lt;urls&gt;&lt;related-urls&gt;&lt;url&gt;http://www.sciencedirect.com/science/article/pii/S0946672X13001612&lt;/url&gt;&lt;/related-urls&gt;&lt;/urls&gt;&lt;electronic-resource-num&gt;http://dx.doi.org/10.1016/j.jtemb.2013.10.002&lt;/electronic-resource-num&gt;&lt;/record&gt;&lt;/Cite&gt;&lt;/EndNote&gt;</w:instrText>
      </w:r>
      <w:r w:rsidR="00626FEC" w:rsidRPr="00D615A0">
        <w:fldChar w:fldCharType="separate"/>
      </w:r>
      <w:r w:rsidR="00872288" w:rsidRPr="00D615A0">
        <w:rPr>
          <w:noProof/>
        </w:rPr>
        <w:t>[26]</w:t>
      </w:r>
      <w:r w:rsidR="00626FEC" w:rsidRPr="00D615A0">
        <w:fldChar w:fldCharType="end"/>
      </w:r>
      <w:r w:rsidR="002228BE" w:rsidRPr="00D615A0">
        <w:t xml:space="preserve"> </w:t>
      </w:r>
      <w:r w:rsidR="008844CB" w:rsidRPr="00D615A0">
        <w:t xml:space="preserve">reported that Aluminum perspired in sweat was significantly higher in </w:t>
      </w:r>
      <w:r w:rsidR="003B03EA">
        <w:t>comparison to urinary excretion</w:t>
      </w:r>
      <w:r w:rsidR="008844CB" w:rsidRPr="00D615A0">
        <w:t xml:space="preserve"> and thus</w:t>
      </w:r>
      <w:r w:rsidR="00457B7C" w:rsidRPr="00D615A0">
        <w:t>,</w:t>
      </w:r>
      <w:r w:rsidR="008844CB" w:rsidRPr="00D615A0">
        <w:t xml:space="preserve"> perspiration is</w:t>
      </w:r>
      <w:r w:rsidR="00205182">
        <w:t xml:space="preserve"> a</w:t>
      </w:r>
      <w:r w:rsidR="008844CB" w:rsidRPr="00D615A0">
        <w:t xml:space="preserve"> </w:t>
      </w:r>
      <w:r w:rsidR="008844CB" w:rsidRPr="00205182">
        <w:rPr>
          <w:noProof/>
        </w:rPr>
        <w:t>major route</w:t>
      </w:r>
      <w:r w:rsidR="008844CB" w:rsidRPr="00D615A0">
        <w:t xml:space="preserve"> of excretion for aluminum. Also, the use of antiperspirants was called </w:t>
      </w:r>
      <w:r w:rsidR="008844CB" w:rsidRPr="00205182">
        <w:rPr>
          <w:noProof/>
        </w:rPr>
        <w:t>in</w:t>
      </w:r>
      <w:r w:rsidR="00205182">
        <w:rPr>
          <w:noProof/>
        </w:rPr>
        <w:t>to</w:t>
      </w:r>
      <w:r w:rsidR="008844CB" w:rsidRPr="00D615A0">
        <w:t xml:space="preserve"> question citing bioaccumulation concerns. </w:t>
      </w:r>
      <w:r w:rsidR="00457B7C" w:rsidRPr="00D615A0">
        <w:t>In this study, t</w:t>
      </w:r>
      <w:r w:rsidR="008844CB" w:rsidRPr="00D615A0">
        <w:t xml:space="preserve">he lack of inclusion of </w:t>
      </w:r>
      <w:r w:rsidR="00457B7C" w:rsidRPr="00D615A0">
        <w:t xml:space="preserve">the </w:t>
      </w:r>
      <w:r w:rsidR="008844CB" w:rsidRPr="00D615A0">
        <w:t>comp</w:t>
      </w:r>
      <w:r w:rsidR="003B03EA">
        <w:t>arison with fecal excretion of a</w:t>
      </w:r>
      <w:r w:rsidR="008844CB" w:rsidRPr="00D615A0">
        <w:t xml:space="preserve">luminum </w:t>
      </w:r>
      <w:r w:rsidR="00457B7C" w:rsidRPr="00D615A0">
        <w:t xml:space="preserve">raises serious concerns. </w:t>
      </w:r>
      <w:r w:rsidR="00B83567" w:rsidRPr="00D615A0">
        <w:t xml:space="preserve">There are </w:t>
      </w:r>
      <w:r w:rsidR="00476BEA" w:rsidRPr="00D615A0">
        <w:t>1.</w:t>
      </w:r>
      <w:r w:rsidR="002672AD" w:rsidRPr="00D615A0">
        <w:t>6</w:t>
      </w:r>
      <w:r w:rsidR="00476BEA" w:rsidRPr="00D615A0">
        <w:t>-5 m</w:t>
      </w:r>
      <w:r w:rsidR="002672AD" w:rsidRPr="00D615A0">
        <w:t>illion</w:t>
      </w:r>
      <w:r w:rsidR="003538F2" w:rsidRPr="00D615A0">
        <w:t xml:space="preserve"> eccrine sweat glands </w:t>
      </w:r>
      <w:r w:rsidR="00B83567" w:rsidRPr="00D615A0">
        <w:t xml:space="preserve">which </w:t>
      </w:r>
      <w:r w:rsidR="002672AD" w:rsidRPr="00D615A0">
        <w:t>are distributed across</w:t>
      </w:r>
      <w:r w:rsidR="003538F2" w:rsidRPr="00D615A0">
        <w:t xml:space="preserve"> the human skin </w:t>
      </w:r>
      <w:r w:rsidR="00476BEA" w:rsidRPr="00D615A0">
        <w:t xml:space="preserve">with the highest </w:t>
      </w:r>
      <w:r w:rsidR="00F10497" w:rsidRPr="00D615A0">
        <w:t>densities</w:t>
      </w:r>
      <w:r w:rsidR="00476BEA" w:rsidRPr="00D615A0">
        <w:t xml:space="preserve"> on palms and soles</w:t>
      </w:r>
      <w:r w:rsidR="00F10497" w:rsidRPr="00D615A0">
        <w:t xml:space="preserve">, and the least on the back </w:t>
      </w:r>
      <w:r w:rsidR="00F10497" w:rsidRPr="00D615A0">
        <w:fldChar w:fldCharType="begin">
          <w:fldData xml:space="preserve">PEVuZE5vdGU+PENpdGU+PEF1dGhvcj5DdWk8L0F1dGhvcj48WWVhcj4yMDE1PC9ZZWFyPjxSZWNO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</w:fldData>
        </w:fldChar>
      </w:r>
      <w:r w:rsidR="00697CA6">
        <w:instrText xml:space="preserve"> ADDIN EN.CITE </w:instrText>
      </w:r>
      <w:r w:rsidR="00697CA6">
        <w:fldChar w:fldCharType="begin">
          <w:fldData xml:space="preserve">PEVuZE5vdGU+PENpdGU+PEF1dGhvcj5DdWk8L0F1dGhvcj48WWVhcj4yMDE1PC9ZZWFyPjxSZWNO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</w:fldData>
        </w:fldChar>
      </w:r>
      <w:r w:rsidR="00697CA6">
        <w:instrText xml:space="preserve"> ADDIN EN.CITE.DATA </w:instrText>
      </w:r>
      <w:r w:rsidR="00697CA6">
        <w:fldChar w:fldCharType="end"/>
      </w:r>
      <w:r w:rsidR="00F10497" w:rsidRPr="00D615A0">
        <w:fldChar w:fldCharType="separate"/>
      </w:r>
      <w:r w:rsidR="00697CA6">
        <w:rPr>
          <w:noProof/>
        </w:rPr>
        <w:t>[27,28]</w:t>
      </w:r>
      <w:r w:rsidR="00F10497" w:rsidRPr="00D615A0">
        <w:fldChar w:fldCharType="end"/>
      </w:r>
      <w:r w:rsidR="00476BEA" w:rsidRPr="00D615A0">
        <w:t>. T</w:t>
      </w:r>
      <w:r w:rsidR="003538F2" w:rsidRPr="00D615A0">
        <w:t xml:space="preserve">he number </w:t>
      </w:r>
      <w:r w:rsidR="003538F2" w:rsidRPr="00205182">
        <w:rPr>
          <w:noProof/>
        </w:rPr>
        <w:t>o</w:t>
      </w:r>
      <w:r w:rsidR="00205182">
        <w:rPr>
          <w:noProof/>
        </w:rPr>
        <w:t>f</w:t>
      </w:r>
      <w:r w:rsidR="003538F2" w:rsidRPr="00D615A0">
        <w:t xml:space="preserve"> the </w:t>
      </w:r>
      <w:r w:rsidR="00476BEA" w:rsidRPr="00D615A0">
        <w:t xml:space="preserve">eccrine sweat glands under the </w:t>
      </w:r>
      <w:r w:rsidR="00B83567" w:rsidRPr="00D615A0">
        <w:t>armpits is a</w:t>
      </w:r>
      <w:r w:rsidR="003538F2" w:rsidRPr="00D615A0">
        <w:t xml:space="preserve"> small fraction of the total number </w:t>
      </w:r>
      <w:r w:rsidR="003538F2" w:rsidRPr="00205182">
        <w:rPr>
          <w:noProof/>
        </w:rPr>
        <w:t>o</w:t>
      </w:r>
      <w:r w:rsidR="00205182">
        <w:rPr>
          <w:noProof/>
        </w:rPr>
        <w:t>f</w:t>
      </w:r>
      <w:r w:rsidR="003538F2" w:rsidRPr="00D615A0">
        <w:t xml:space="preserve"> the body.</w:t>
      </w:r>
      <w:r w:rsidR="00F10497" w:rsidRPr="00D615A0">
        <w:t xml:space="preserve"> A</w:t>
      </w:r>
      <w:r w:rsidR="003B03EA">
        <w:t>ntiperspirants are only intended</w:t>
      </w:r>
      <w:r w:rsidR="00F10497" w:rsidRPr="00D615A0">
        <w:t xml:space="preserve"> for underarm sweat control and the notion that it would hinder the perspiration</w:t>
      </w:r>
      <w:r w:rsidR="0068758F">
        <w:t>-dependent</w:t>
      </w:r>
      <w:r w:rsidR="00F10497" w:rsidRPr="00D615A0">
        <w:t xml:space="preserve"> excretion of toxins </w:t>
      </w:r>
      <w:r w:rsidR="00B83567" w:rsidRPr="00D615A0">
        <w:t>(or even Aluminum)</w:t>
      </w:r>
      <w:r w:rsidR="0068758F">
        <w:t>,</w:t>
      </w:r>
      <w:r w:rsidR="00B83567" w:rsidRPr="00D615A0">
        <w:t xml:space="preserve"> </w:t>
      </w:r>
      <w:r w:rsidR="00F10497" w:rsidRPr="00D615A0">
        <w:t>is a gross overestimation</w:t>
      </w:r>
      <w:r w:rsidR="00B83567" w:rsidRPr="00D615A0">
        <w:t xml:space="preserve"> </w:t>
      </w:r>
      <w:r w:rsidR="00B83567" w:rsidRPr="00D615A0">
        <w:fldChar w:fldCharType="begin"/>
      </w:r>
      <w:r w:rsidR="00697CA6">
        <w:instrText xml:space="preserve"> ADDIN EN.CITE &lt;EndNote&gt;&lt;Cite&gt;&lt;RecNum&gt;29&lt;/RecNum&gt;&lt;DisplayText&gt;[29]&lt;/DisplayText&gt;&lt;record&gt;&lt;rec-number&gt;29&lt;/rec-number&gt;&lt;foreign-keys&gt;&lt;key app="EN" db-id="w9w9pt22ofv5f4efdflppvxr2exearvfw9fr" timestamp="1513986733"&gt;29&lt;/key&gt;&lt;/foreign-keys&gt;&lt;ref-type name="Web Page"&gt;12&lt;/ref-type&gt;&lt;contributors&gt;&lt;/contributors&gt;&lt;titles&gt;&lt;title&gt;American Cancer Society, Antiperspirants and Breast Cancer Risk&lt;/title&gt;&lt;/titles&gt;&lt;number&gt;08/09/2017&lt;/number&gt;&lt;dates&gt;&lt;/dates&gt;&lt;urls&gt;&lt;related-urls&gt;&lt;url&gt;https://www.cancer.org/cancer/cancer-causes/antiperspirants-and-breast-cancer-risk.html&lt;/url&gt;&lt;/related-urls&gt;&lt;/urls&gt;&lt;/record&gt;&lt;/Cite&gt;&lt;/EndNote&gt;</w:instrText>
      </w:r>
      <w:r w:rsidR="00B83567" w:rsidRPr="00D615A0">
        <w:fldChar w:fldCharType="separate"/>
      </w:r>
      <w:r w:rsidR="00872288" w:rsidRPr="00D615A0">
        <w:rPr>
          <w:noProof/>
        </w:rPr>
        <w:t>[29]</w:t>
      </w:r>
      <w:r w:rsidR="00B83567" w:rsidRPr="00D615A0">
        <w:fldChar w:fldCharType="end"/>
      </w:r>
      <w:r w:rsidR="00F10497" w:rsidRPr="00D615A0">
        <w:t>.</w:t>
      </w:r>
      <w:r w:rsidR="002C464D" w:rsidRPr="00D615A0">
        <w:t xml:space="preserve"> </w:t>
      </w:r>
      <w:r w:rsidR="003B03EA">
        <w:t>At the same time, o</w:t>
      </w:r>
      <w:r w:rsidR="000E5A64" w:rsidRPr="00D615A0">
        <w:t xml:space="preserve">ne caveat for the use of antiperspirants issued by FDA </w:t>
      </w:r>
      <w:r w:rsidR="000E5A64" w:rsidRPr="00D615A0">
        <w:fldChar w:fldCharType="begin"/>
      </w:r>
      <w:r w:rsidR="00697CA6">
        <w:instrText xml:space="preserve"> ADDIN EN.CITE &lt;EndNote&gt;&lt;Cite&gt;&lt;Author&gt;Darbre&lt;/Author&gt;&lt;Year&gt;2003&lt;/Year&gt;&lt;RecNum&gt;1&lt;/RecNum&gt;&lt;DisplayText&gt;[1]&lt;/DisplayText&gt;&lt;record&gt;&lt;rec-number&gt;1&lt;/rec-number&gt;&lt;foreign-keys&gt;&lt;key app="EN" db-id="w9w9pt22ofv5f4efdflppvxr2exearvfw9fr" timestamp="1513986730"&gt;1&lt;/key&gt;&lt;/foreign-keys&gt;&lt;ref-type name="Journal Article"&gt;17&lt;/ref-type&gt;&lt;contributors&gt;&lt;authors&gt;&lt;author&gt;Darbre, P. D.&lt;/author&gt;&lt;/authors&gt;&lt;/contributors&gt;&lt;titles&gt;&lt;title&gt;Underarm cosmetics and breast cancer&lt;/title&gt;&lt;secondary-title&gt;Journal of Applied Toxicology&lt;/secondary-title&gt;&lt;/titles&gt;&lt;periodical&gt;&lt;full-title&gt;Journal of Applied Toxicology&lt;/full-title&gt;&lt;/periodical&gt;&lt;pages&gt;89-95&lt;/pages&gt;&lt;volume&gt;23&lt;/volume&gt;&lt;number&gt;2&lt;/number&gt;&lt;keywords&gt;&lt;keyword&gt;breast cancer&lt;/keyword&gt;&lt;keyword&gt;antiperspirant&lt;/keyword&gt;&lt;keyword&gt;deodorant&lt;/keyword&gt;&lt;keyword&gt;underarm cosmetic&lt;/keyword&gt;&lt;keyword&gt;aluminium&lt;/keyword&gt;&lt;keyword&gt;environmental oestrogen&lt;/keyword&gt;&lt;keyword&gt;paraben&lt;/keyword&gt;&lt;keyword&gt;breast cyst&lt;/keyword&gt;&lt;/keywords&gt;&lt;dates&gt;&lt;year&gt;2003&lt;/year&gt;&lt;/dates&gt;&lt;publisher&gt;John Wiley &amp;amp; Sons, Ltd.&lt;/publisher&gt;&lt;isbn&gt;1099-1263&lt;/isbn&gt;&lt;urls&gt;&lt;related-urls&gt;&lt;url&gt;http://dx.doi.org/10.1002/jat.899&lt;/url&gt;&lt;/related-urls&gt;&lt;/urls&gt;&lt;electronic-resource-num&gt;10.1002/jat.899&lt;/electronic-resource-num&gt;&lt;/record&gt;&lt;/Cite&gt;&lt;/EndNote&gt;</w:instrText>
      </w:r>
      <w:r w:rsidR="000E5A64" w:rsidRPr="00D615A0">
        <w:fldChar w:fldCharType="separate"/>
      </w:r>
      <w:r w:rsidR="00697CA6">
        <w:rPr>
          <w:noProof/>
        </w:rPr>
        <w:t>[1]</w:t>
      </w:r>
      <w:r w:rsidR="000E5A64" w:rsidRPr="00D615A0">
        <w:fldChar w:fldCharType="end"/>
      </w:r>
      <w:r w:rsidR="000E5A64" w:rsidRPr="00D615A0">
        <w:t xml:space="preserve"> is for people with renal failure</w:t>
      </w:r>
      <w:r w:rsidR="003B03EA">
        <w:t>,</w:t>
      </w:r>
      <w:r w:rsidR="000E5A64" w:rsidRPr="00D615A0">
        <w:t xml:space="preserve"> due to the possible risk of increased exposure</w:t>
      </w:r>
      <w:r w:rsidR="003B03EA">
        <w:t xml:space="preserve"> to a</w:t>
      </w:r>
      <w:r w:rsidR="000E5A64" w:rsidRPr="00D615A0">
        <w:t xml:space="preserve">luminum contained in antiperspirant products. FDA recommends that people with renal failure conditions should consult their doctors before the use of antiperspirants. For people with normal renal function, the risk of Aluminum accumulation from </w:t>
      </w:r>
      <w:r w:rsidR="000E5A64" w:rsidRPr="00112447">
        <w:rPr>
          <w:noProof/>
        </w:rPr>
        <w:t>unusual</w:t>
      </w:r>
      <w:r w:rsidR="000E5A64" w:rsidRPr="00D615A0">
        <w:t xml:space="preserve"> exposure to</w:t>
      </w:r>
      <w:r w:rsidR="00205182">
        <w:t xml:space="preserve"> the</w:t>
      </w:r>
      <w:r w:rsidR="000E5A64" w:rsidRPr="00D615A0">
        <w:t xml:space="preserve"> </w:t>
      </w:r>
      <w:r w:rsidR="000E5A64" w:rsidRPr="00205182">
        <w:rPr>
          <w:noProof/>
        </w:rPr>
        <w:t>underarm application</w:t>
      </w:r>
      <w:r w:rsidR="000E5A64" w:rsidRPr="00D615A0">
        <w:t xml:space="preserve"> of antiperspirant products (once or twice daily) is minimal </w:t>
      </w:r>
      <w:r w:rsidR="000E5A64" w:rsidRPr="00D615A0">
        <w:fldChar w:fldCharType="begin"/>
      </w:r>
      <w:r w:rsidR="00697CA6">
        <w:instrText xml:space="preserve"> ADDIN EN.CITE &lt;EndNote&gt;&lt;Cite&gt;&lt;Author&gt;Darbre&lt;/Author&gt;&lt;Year&gt;2003&lt;/Year&gt;&lt;RecNum&gt;1&lt;/RecNum&gt;&lt;DisplayText&gt;[1]&lt;/DisplayText&gt;&lt;record&gt;&lt;rec-number&gt;1&lt;/rec-number&gt;&lt;foreign-keys&gt;&lt;key app="EN" db-id="w9w9pt22ofv5f4efdflppvxr2exearvfw9fr" timestamp="1513986730"&gt;1&lt;/key&gt;&lt;/foreign-keys&gt;&lt;ref-type name="Journal Article"&gt;17&lt;/ref-type&gt;&lt;contributors&gt;&lt;authors&gt;&lt;author&gt;Darbre, P. D.&lt;/author&gt;&lt;/authors&gt;&lt;/contributors&gt;&lt;titles&gt;&lt;title&gt;Underarm cosmetics and breast cancer&lt;/title&gt;&lt;secondary-title&gt;Journal of Applied Toxicology&lt;/secondary-title&gt;&lt;/titles&gt;&lt;periodical&gt;&lt;full-title&gt;Journal of Applied Toxicology&lt;/full-title&gt;&lt;/periodical&gt;&lt;pages&gt;89-95&lt;/pages&gt;&lt;volume&gt;23&lt;/volume&gt;&lt;number&gt;2&lt;/number&gt;&lt;keywords&gt;&lt;keyword&gt;breast cancer&lt;/keyword&gt;&lt;keyword&gt;antiperspirant&lt;/keyword&gt;&lt;keyword&gt;deodorant&lt;/keyword&gt;&lt;keyword&gt;underarm cosmetic&lt;/keyword&gt;&lt;keyword&gt;aluminium&lt;/keyword&gt;&lt;keyword&gt;environmental oestrogen&lt;/keyword&gt;&lt;keyword&gt;paraben&lt;/keyword&gt;&lt;keyword&gt;breast cyst&lt;/keyword&gt;&lt;/keywords&gt;&lt;dates&gt;&lt;year&gt;2003&lt;/year&gt;&lt;/dates&gt;&lt;publisher&gt;John Wiley &amp;amp; Sons, Ltd.&lt;/publisher&gt;&lt;isbn&gt;1099-1263&lt;/isbn&gt;&lt;urls&gt;&lt;related-urls&gt;&lt;url&gt;http://dx.doi.org/10.1002/jat.899&lt;/url&gt;&lt;/related-urls&gt;&lt;/urls&gt;&lt;electronic-resource-num&gt;10.1002/jat.899&lt;/electronic-resource-num&gt;&lt;/record&gt;&lt;/Cite&gt;&lt;/EndNote&gt;</w:instrText>
      </w:r>
      <w:r w:rsidR="000E5A64" w:rsidRPr="00D615A0">
        <w:fldChar w:fldCharType="separate"/>
      </w:r>
      <w:r w:rsidR="00697CA6">
        <w:rPr>
          <w:noProof/>
        </w:rPr>
        <w:t>[1]</w:t>
      </w:r>
      <w:r w:rsidR="000E5A64" w:rsidRPr="00D615A0">
        <w:fldChar w:fldCharType="end"/>
      </w:r>
      <w:r w:rsidR="000E5A64" w:rsidRPr="00D615A0">
        <w:t xml:space="preserve">. </w:t>
      </w:r>
    </w:p>
    <w:p w14:paraId="78C6A1F0" w14:textId="7B41427E" w:rsidR="005D22D7" w:rsidRPr="00D615A0" w:rsidRDefault="005D22D7" w:rsidP="00E423D2">
      <w:pPr>
        <w:spacing w:line="480" w:lineRule="auto"/>
        <w:jc w:val="both"/>
        <w:rPr>
          <w:b/>
        </w:rPr>
      </w:pPr>
      <w:r w:rsidRPr="00D615A0">
        <w:rPr>
          <w:b/>
        </w:rPr>
        <w:t>Does aluminum penetrate the skin?</w:t>
      </w:r>
    </w:p>
    <w:p w14:paraId="4278A44A" w14:textId="6F24C47A" w:rsidR="007B2B31" w:rsidRPr="00D615A0" w:rsidRDefault="007B2B31" w:rsidP="007B2B31">
      <w:pPr>
        <w:spacing w:line="480" w:lineRule="auto"/>
        <w:jc w:val="both"/>
      </w:pPr>
      <w:r w:rsidRPr="00D615A0">
        <w:t>Anane et al. reported bioaccumulation of aluminum in</w:t>
      </w:r>
      <w:r w:rsidR="00205182">
        <w:t xml:space="preserve"> the</w:t>
      </w:r>
      <w:r w:rsidRPr="00D615A0">
        <w:t xml:space="preserve"> </w:t>
      </w:r>
      <w:r w:rsidRPr="00205182">
        <w:rPr>
          <w:noProof/>
        </w:rPr>
        <w:t>hippocampus</w:t>
      </w:r>
      <w:r w:rsidRPr="00D615A0">
        <w:t xml:space="preserve"> of Swiss mouse when an aqueous solution of aluminum chloride (0.1 and 0.4 µg/day) was applied to the shaved mouse skin (4 cm</w:t>
      </w:r>
      <w:r w:rsidRPr="00D615A0">
        <w:rPr>
          <w:vertAlign w:val="superscript"/>
        </w:rPr>
        <w:t>2</w:t>
      </w:r>
      <w:r w:rsidRPr="00D615A0">
        <w:t xml:space="preserve">) for 130 consecutive days </w:t>
      </w:r>
      <w:r w:rsidRPr="00D615A0">
        <w:fldChar w:fldCharType="begin"/>
      </w:r>
      <w:r w:rsidR="00697CA6">
        <w:instrText xml:space="preserve"> ADDIN EN.CITE &lt;EndNote&gt;&lt;Cite&gt;&lt;Author&gt;Anane&lt;/Author&gt;&lt;Year&gt;1995&lt;/Year&gt;&lt;RecNum&gt;30&lt;/RecNum&gt;&lt;DisplayText&gt;[30]&lt;/DisplayText&gt;&lt;record&gt;&lt;rec-number&gt;30&lt;/rec-number&gt;&lt;foreign-keys&gt;&lt;key app="EN" db-id="w9w9pt22ofv5f4efdflppvxr2exearvfw9fr" timestamp="1513986734"&gt;30&lt;/key&gt;&lt;/foreign-keys&gt;&lt;ref-type name="Journal Article"&gt;17&lt;/ref-type&gt;&lt;contributors&gt;&lt;authors&gt;&lt;author&gt;Anane, Rachid&lt;/author&gt;&lt;author&gt;Bonini, Michelle&lt;/author&gt;&lt;author&gt;Grafeille, Jean -Marie&lt;/author&gt;&lt;author&gt;Creppy, Edmond Ekué&lt;/author&gt;&lt;/authors&gt;&lt;/contributors&gt;&lt;titles&gt;&lt;title&gt;Bioaccumulation of water soluble aluminium chloride in the hippocampus after transdermal uptake in mice&lt;/title&gt;&lt;secondary-title&gt;Archives of Toxicology&lt;/secondary-title&gt;&lt;/titles&gt;&lt;periodical&gt;&lt;full-title&gt;Archives of Toxicology&lt;/full-title&gt;&lt;/periodical&gt;&lt;pages&gt;568-571&lt;/pages&gt;&lt;volume&gt;69&lt;/volume&gt;&lt;number&gt;8&lt;/number&gt;&lt;dates&gt;&lt;year&gt;1995&lt;/year&gt;&lt;pub-dates&gt;&lt;date&gt;August 01&lt;/date&gt;&lt;/pub-dates&gt;&lt;/dates&gt;&lt;isbn&gt;1432-0738&lt;/isbn&gt;&lt;label&gt;Anane1995&lt;/label&gt;&lt;work-type&gt;journal article&lt;/work-type&gt;&lt;urls&gt;&lt;related-urls&gt;&lt;url&gt;https://doi.org/10.1007/s002040050214&lt;/url&gt;&lt;/related-urls&gt;&lt;/urls&gt;&lt;electronic-resource-num&gt;10.1007/s002040050214&lt;/electronic-resource-num&gt;&lt;/record&gt;&lt;/Cite&gt;&lt;/EndNote&gt;</w:instrText>
      </w:r>
      <w:r w:rsidRPr="00D615A0">
        <w:fldChar w:fldCharType="separate"/>
      </w:r>
      <w:r>
        <w:rPr>
          <w:noProof/>
        </w:rPr>
        <w:t>[30]</w:t>
      </w:r>
      <w:r w:rsidRPr="00D615A0">
        <w:fldChar w:fldCharType="end"/>
      </w:r>
      <w:r w:rsidRPr="00D615A0">
        <w:t>. They reported a significant increase in the aluminum concentrations in serum and urinary excretion in comparison to control. In another study, they reported that dermal application of</w:t>
      </w:r>
      <w:r w:rsidR="00205182">
        <w:t xml:space="preserve"> an</w:t>
      </w:r>
      <w:r w:rsidRPr="00D615A0">
        <w:t xml:space="preserve"> </w:t>
      </w:r>
      <w:r w:rsidRPr="00205182">
        <w:rPr>
          <w:noProof/>
        </w:rPr>
        <w:t>aqueous solution</w:t>
      </w:r>
      <w:r w:rsidRPr="00D615A0">
        <w:t xml:space="preserve"> of aluminum chloride (0.4 µg daily for 20 days) to pregnant mice resulted in a statistical increase of Al levels in serum, amniotic fluid, fetal brain, kidney and liver </w:t>
      </w:r>
      <w:r w:rsidRPr="00D615A0">
        <w:fldChar w:fldCharType="begin"/>
      </w:r>
      <w:r w:rsidR="00697CA6">
        <w:instrText xml:space="preserve"> ADDIN EN.CITE &lt;EndNote&gt;&lt;Cite&gt;&lt;Author&gt;Anane&lt;/Author&gt;&lt;Year&gt;1997&lt;/Year&gt;&lt;RecNum&gt;31&lt;/RecNum&gt;&lt;DisplayText&gt;[31]&lt;/DisplayText&gt;&lt;record&gt;&lt;rec-number&gt;31&lt;/rec-number&gt;&lt;foreign-keys&gt;&lt;key app="EN" db-id="w9w9pt22ofv5f4efdflppvxr2exearvfw9fr" timestamp="1513986734"&gt;31&lt;/key&gt;&lt;/foreign-keys&gt;&lt;ref-type name="Journal Article"&gt;17&lt;/ref-type&gt;&lt;contributors&gt;&lt;authors&gt;&lt;author&gt;Anane, R.&lt;/author&gt;&lt;author&gt;Bonini, M.&lt;/author&gt;&lt;author&gt;Creppy, E. E.&lt;/author&gt;&lt;/authors&gt;&lt;/contributors&gt;&lt;auth-address&gt;Laboratory of Toxicology and Applied Hygiene, Faculty of Pharmaceutical Sciences, University Bordeaux 2, France.&lt;/auth-address&gt;&lt;titles&gt;&lt;title&gt;Transplacental passage of aluminum from pregnant mice to fetus organs after maternal transcutaneous exposure&lt;/title&gt;&lt;secondary-title&gt;Hum Exp Toxicol&lt;/secondary-title&gt;&lt;alt-title&gt;Human &amp;amp; experimental toxicology&lt;/alt-title&gt;&lt;/titles&gt;&lt;alt-periodical&gt;&lt;full-title&gt;Human &amp;amp; Experimental Toxicology&lt;/full-title&gt;&lt;/alt-periodical&gt;&lt;pages&gt;501-4&lt;/pages&gt;&lt;volume&gt;16&lt;/volume&gt;&lt;number&gt;9&lt;/number&gt;&lt;edition&gt;1997/11/05&lt;/edition&gt;&lt;keywords&gt;&lt;keyword&gt;Aluminum/*pharmacokinetics&lt;/keyword&gt;&lt;keyword&gt;Amniotic Fluid/metabolism&lt;/keyword&gt;&lt;keyword&gt;Animals&lt;/keyword&gt;&lt;keyword&gt;Female&lt;/keyword&gt;&lt;keyword&gt;*Maternal-Fetal Exchange&lt;/keyword&gt;&lt;keyword&gt;Mice&lt;/keyword&gt;&lt;keyword&gt;Pregnancy&lt;/keyword&gt;&lt;keyword&gt;Skin Absorption&lt;/keyword&gt;&lt;keyword&gt;Spectrophotometry, Atomic&lt;/keyword&gt;&lt;keyword&gt;Tissue Distribution&lt;/keyword&gt;&lt;/keywords&gt;&lt;dates&gt;&lt;year&gt;1997&lt;/year&gt;&lt;pub-dates&gt;&lt;date&gt;Sep&lt;/date&gt;&lt;/pub-dates&gt;&lt;/dates&gt;&lt;isbn&gt;0960-3271 (Print)&amp;#xD;0960-3271&lt;/isbn&gt;&lt;accession-num&gt;9306136&lt;/accession-num&gt;&lt;urls&gt;&lt;/urls&gt;&lt;electronic-resource-num&gt;10.1177/096032719701600904&lt;/electronic-resource-num&gt;&lt;remote-database-provider&gt;NLM&lt;/remote-database-provider&gt;&lt;language&gt;eng&lt;/language&gt;&lt;/record&gt;&lt;/Cite&gt;&lt;/EndNote&gt;</w:instrText>
      </w:r>
      <w:r w:rsidRPr="00D615A0">
        <w:fldChar w:fldCharType="separate"/>
      </w:r>
      <w:r>
        <w:rPr>
          <w:noProof/>
        </w:rPr>
        <w:t>[31]</w:t>
      </w:r>
      <w:r w:rsidRPr="00D615A0">
        <w:fldChar w:fldCharType="end"/>
      </w:r>
      <w:r w:rsidRPr="00D615A0">
        <w:t>. There are many concerns regarding the validity and interpretations of both the</w:t>
      </w:r>
      <w:r w:rsidR="00724987">
        <w:t>se</w:t>
      </w:r>
      <w:r w:rsidRPr="00D615A0">
        <w:t xml:space="preserve"> studies, </w:t>
      </w:r>
      <w:r w:rsidRPr="00C67333">
        <w:rPr>
          <w:noProof/>
        </w:rPr>
        <w:t>especially</w:t>
      </w:r>
      <w:r w:rsidRPr="00D615A0">
        <w:t xml:space="preserve"> when bioavailability of aluminum by dermal route is calculated to be greater than 100% </w:t>
      </w:r>
      <w:r w:rsidRPr="00D615A0">
        <w:fldChar w:fldCharType="begin">
          <w:fldData xml:space="preserve">PEVuZE5vdGU+PENpdGU+PEF1dGhvcj5LcmV3c2tpPC9BdXRob3I+PFllYXI+MjAwNzwvWWVhcj48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</w:fldData>
        </w:fldChar>
      </w:r>
      <w:r w:rsidR="00697CA6">
        <w:instrText xml:space="preserve"> ADDIN EN.CITE </w:instrText>
      </w:r>
      <w:r w:rsidR="00697CA6">
        <w:fldChar w:fldCharType="begin">
          <w:fldData xml:space="preserve">PEVuZE5vdGU+PENpdGU+PEF1dGhvcj5LcmV3c2tpPC9BdXRob3I+PFllYXI+MjAwNzwvWWVhcj48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</w:fldData>
        </w:fldChar>
      </w:r>
      <w:r w:rsidR="00697CA6">
        <w:instrText xml:space="preserve"> ADDIN EN.CITE.DATA </w:instrText>
      </w:r>
      <w:r w:rsidR="00697CA6">
        <w:fldChar w:fldCharType="end"/>
      </w:r>
      <w:r w:rsidRPr="00D615A0">
        <w:fldChar w:fldCharType="separate"/>
      </w:r>
      <w:r>
        <w:rPr>
          <w:noProof/>
        </w:rPr>
        <w:t>[24]</w:t>
      </w:r>
      <w:r w:rsidRPr="00D615A0">
        <w:fldChar w:fldCharType="end"/>
      </w:r>
      <w:r w:rsidRPr="00D615A0">
        <w:t xml:space="preserve">.  </w:t>
      </w:r>
    </w:p>
    <w:p w14:paraId="1A5DF8DF" w14:textId="788B1F1F" w:rsidR="005B08B0" w:rsidRDefault="002A214A" w:rsidP="00E423D2">
      <w:pPr>
        <w:spacing w:line="480" w:lineRule="auto"/>
        <w:jc w:val="both"/>
      </w:pPr>
      <w:r w:rsidRPr="00D615A0">
        <w:t xml:space="preserve">The only </w:t>
      </w:r>
      <w:r w:rsidR="00724987">
        <w:rPr>
          <w:i/>
        </w:rPr>
        <w:t>in vivo</w:t>
      </w:r>
      <w:r w:rsidR="003B7E14" w:rsidRPr="00D615A0">
        <w:t xml:space="preserve"> study</w:t>
      </w:r>
      <w:r w:rsidRPr="00D615A0">
        <w:t xml:space="preserve"> (to date)</w:t>
      </w:r>
      <w:r w:rsidR="003B7E14" w:rsidRPr="00D615A0">
        <w:t xml:space="preserve"> </w:t>
      </w:r>
      <w:r w:rsidRPr="00D615A0">
        <w:t xml:space="preserve">was performed by Flarend et al. </w:t>
      </w:r>
      <w:r w:rsidRPr="00D615A0">
        <w:fldChar w:fldCharType="begin"/>
      </w:r>
      <w:r w:rsidR="00697CA6">
        <w:instrText xml:space="preserve"> ADDIN EN.CITE &lt;EndNote&gt;&lt;Cite&gt;&lt;Author&gt;Flarend&lt;/Author&gt;&lt;Year&gt;2001&lt;/Year&gt;&lt;RecNum&gt;32&lt;/RecNum&gt;&lt;DisplayText&gt;[32]&lt;/DisplayText&gt;&lt;record&gt;&lt;rec-number&gt;32&lt;/rec-number&gt;&lt;foreign-keys&gt;&lt;key app="EN" db-id="w9w9pt22ofv5f4efdflppvxr2exearvfw9fr" timestamp="1513986734"&gt;32&lt;/key&gt;&lt;/foreign-keys&gt;&lt;ref-type name="Journal Article"&gt;17&lt;/ref-type&gt;&lt;contributors&gt;&lt;authors&gt;&lt;author&gt;Flarend, R.&lt;/author&gt;&lt;author&gt;Bin, T.&lt;/author&gt;&lt;author&gt;Elmore, D.&lt;/author&gt;&lt;author&gt;Hem, S. L.&lt;/author&gt;&lt;/authors&gt;&lt;/contributors&gt;&lt;titles&gt;&lt;title&gt;A preliminary study of the dermal absorption of aluminium from antiperspirants using aluminium-26&lt;/title&gt;&lt;secondary-title&gt;Food and Chemical Toxicology&lt;/secondary-title&gt;&lt;/titles&gt;&lt;periodical&gt;&lt;full-title&gt;Food and Chemical Toxicology&lt;/full-title&gt;&lt;/periodical&gt;&lt;pages&gt;163-168&lt;/pages&gt;&lt;volume&gt;39&lt;/volume&gt;&lt;number&gt;2&lt;/number&gt;&lt;keywords&gt;&lt;keyword&gt;Dermal absorption&lt;/keyword&gt;&lt;keyword&gt;Aluminium chlorohydrate&lt;/keyword&gt;&lt;keyword&gt;Antiperspirant&lt;/keyword&gt;&lt;keyword&gt;Aluminium-26&lt;/keyword&gt;&lt;keyword&gt;Aluminium-containing drugs&lt;/keyword&gt;&lt;/keywords&gt;&lt;dates&gt;&lt;year&gt;2001&lt;/year&gt;&lt;pub-dates&gt;&lt;date&gt;2001/02/01/&lt;/date&gt;&lt;/pub-dates&gt;&lt;/dates&gt;&lt;isbn&gt;0278-6915&lt;/isbn&gt;&lt;urls&gt;&lt;related-urls&gt;&lt;url&gt;http://www.sciencedirect.com/science/article/pii/S0278691500001186&lt;/url&gt;&lt;/related-urls&gt;&lt;/urls&gt;&lt;electronic-resource-num&gt;http://dx.doi.org/10.1016/S0278-6915(00)00118-6&lt;/electronic-resource-num&gt;&lt;/record&gt;&lt;/Cite&gt;&lt;/EndNote&gt;</w:instrText>
      </w:r>
      <w:r w:rsidRPr="00D615A0">
        <w:fldChar w:fldCharType="separate"/>
      </w:r>
      <w:r w:rsidR="007B2B31">
        <w:rPr>
          <w:noProof/>
        </w:rPr>
        <w:t>[32]</w:t>
      </w:r>
      <w:r w:rsidRPr="00D615A0">
        <w:fldChar w:fldCharType="end"/>
      </w:r>
      <w:r w:rsidRPr="00D615A0">
        <w:t>. They</w:t>
      </w:r>
      <w:r w:rsidR="003B7E14" w:rsidRPr="00D615A0">
        <w:t xml:space="preserve"> </w:t>
      </w:r>
      <w:r w:rsidR="00CF2C41" w:rsidRPr="00D615A0">
        <w:t>r</w:t>
      </w:r>
      <w:r w:rsidR="006915D7" w:rsidRPr="00D615A0">
        <w:t xml:space="preserve">eported that only 0.012% </w:t>
      </w:r>
      <w:r w:rsidR="00CF2C41" w:rsidRPr="00D615A0">
        <w:t xml:space="preserve">of aluminum </w:t>
      </w:r>
      <w:r w:rsidR="003B7E14" w:rsidRPr="00D615A0">
        <w:t xml:space="preserve">(0.25 µg/day) </w:t>
      </w:r>
      <w:r w:rsidR="00CF2C41" w:rsidRPr="00C67333">
        <w:rPr>
          <w:noProof/>
        </w:rPr>
        <w:t>was absorbed</w:t>
      </w:r>
      <w:r w:rsidR="00CF2C41" w:rsidRPr="00D615A0">
        <w:t xml:space="preserve"> through the skin</w:t>
      </w:r>
      <w:r w:rsidR="005E00AA" w:rsidRPr="00D615A0">
        <w:t xml:space="preserve"> surface (4 in. x 3 in.)</w:t>
      </w:r>
      <w:r w:rsidR="00CF2C41" w:rsidRPr="00D615A0">
        <w:t xml:space="preserve"> after a single underarm application of antiperspirant</w:t>
      </w:r>
      <w:r w:rsidR="00E73BE1" w:rsidRPr="00D615A0">
        <w:t xml:space="preserve"> in two subjects</w:t>
      </w:r>
      <w:r w:rsidR="00CF2C41" w:rsidRPr="00D615A0">
        <w:t>. This fraction represents about 2.5% of the aluminum</w:t>
      </w:r>
      <w:r w:rsidR="00C81B05">
        <w:t>,</w:t>
      </w:r>
      <w:r w:rsidR="00CF2C41" w:rsidRPr="00D615A0">
        <w:t xml:space="preserve"> which would be typically absorbed by the gut in the same duration of time. </w:t>
      </w:r>
      <w:r w:rsidR="00C35C6A" w:rsidRPr="00D615A0">
        <w:t xml:space="preserve">As the experiments </w:t>
      </w:r>
      <w:r w:rsidR="00C35C6A" w:rsidRPr="00C67333">
        <w:rPr>
          <w:noProof/>
        </w:rPr>
        <w:t>were performed</w:t>
      </w:r>
      <w:r w:rsidR="00C35C6A" w:rsidRPr="00D615A0">
        <w:t xml:space="preserve"> in occluded conditions, it </w:t>
      </w:r>
      <w:r w:rsidR="00C35C6A" w:rsidRPr="00C67333">
        <w:rPr>
          <w:noProof/>
        </w:rPr>
        <w:t>is expected</w:t>
      </w:r>
      <w:r w:rsidR="00C35C6A" w:rsidRPr="00D615A0">
        <w:t xml:space="preserve"> that the absorption would be less under non-occluded conditions. </w:t>
      </w:r>
      <w:r w:rsidR="003B7E14" w:rsidRPr="00D615A0">
        <w:t xml:space="preserve">Assuming that the human diet contains an average of 10mg/day of aluminum </w:t>
      </w:r>
      <w:r w:rsidR="003B7E14" w:rsidRPr="00D615A0">
        <w:fldChar w:fldCharType="begin">
          <w:fldData xml:space="preserve">PEVuZE5vdGU+PENpdGU+PEF1dGhvcj5QZW5uaW5ndG9uPC9BdXRob3I+PFllYXI+MTk5NTwvWWVh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</w:fldData>
        </w:fldChar>
      </w:r>
      <w:r w:rsidR="00697CA6">
        <w:instrText xml:space="preserve"> ADDIN EN.CITE </w:instrText>
      </w:r>
      <w:r w:rsidR="00697CA6">
        <w:fldChar w:fldCharType="begin">
          <w:fldData xml:space="preserve">PEVuZE5vdGU+PENpdGU+PEF1dGhvcj5QZW5uaW5ndG9uPC9BdXRob3I+PFllYXI+MTk5NTwvWWVh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</w:fldData>
        </w:fldChar>
      </w:r>
      <w:r w:rsidR="00697CA6">
        <w:instrText xml:space="preserve"> ADDIN EN.CITE.DATA </w:instrText>
      </w:r>
      <w:r w:rsidR="00697CA6">
        <w:fldChar w:fldCharType="end"/>
      </w:r>
      <w:r w:rsidR="003B7E14" w:rsidRPr="00D615A0">
        <w:fldChar w:fldCharType="separate"/>
      </w:r>
      <w:r w:rsidR="00697CA6">
        <w:rPr>
          <w:noProof/>
        </w:rPr>
        <w:t>[23,33]</w:t>
      </w:r>
      <w:r w:rsidR="003B7E14" w:rsidRPr="00D615A0">
        <w:fldChar w:fldCharType="end"/>
      </w:r>
      <w:r w:rsidR="003B7E14" w:rsidRPr="00D615A0">
        <w:t xml:space="preserve"> and an intestinal uptake of 0.1% </w:t>
      </w:r>
      <w:r w:rsidR="003B7E14" w:rsidRPr="00D615A0">
        <w:fldChar w:fldCharType="begin"/>
      </w:r>
      <w:r w:rsidR="00697CA6">
        <w:instrText xml:space="preserve"> ADDIN EN.CITE &lt;EndNote&gt;&lt;Cite&gt;&lt;Author&gt;Flarend&lt;/Author&gt;&lt;Year&gt;2001&lt;/Year&gt;&lt;RecNum&gt;32&lt;/RecNum&gt;&lt;DisplayText&gt;[32]&lt;/DisplayText&gt;&lt;record&gt;&lt;rec-number&gt;32&lt;/rec-number&gt;&lt;foreign-keys&gt;&lt;key app="EN" db-id="w9w9pt22ofv5f4efdflppvxr2exearvfw9fr" timestamp="1513986734"&gt;32&lt;/key&gt;&lt;/foreign-keys&gt;&lt;ref-type name="Journal Article"&gt;17&lt;/ref-type&gt;&lt;contributors&gt;&lt;authors&gt;&lt;author&gt;Flarend, R.&lt;/author&gt;&lt;author&gt;Bin, T.&lt;/author&gt;&lt;author&gt;Elmore, D.&lt;/author&gt;&lt;author&gt;Hem, S. L.&lt;/author&gt;&lt;/authors&gt;&lt;/contributors&gt;&lt;titles&gt;&lt;title&gt;A preliminary study of the dermal absorption of aluminium from antiperspirants using aluminium-26&lt;/title&gt;&lt;secondary-title&gt;Food and Chemical Toxicology&lt;/secondary-title&gt;&lt;/titles&gt;&lt;periodical&gt;&lt;full-title&gt;Food and Chemical Toxicology&lt;/full-title&gt;&lt;/periodical&gt;&lt;pages&gt;163-168&lt;/pages&gt;&lt;volume&gt;39&lt;/volume&gt;&lt;number&gt;2&lt;/number&gt;&lt;keywords&gt;&lt;keyword&gt;Dermal absorption&lt;/keyword&gt;&lt;keyword&gt;Aluminium chlorohydrate&lt;/keyword&gt;&lt;keyword&gt;Antiperspirant&lt;/keyword&gt;&lt;keyword&gt;Aluminium-26&lt;/keyword&gt;&lt;keyword&gt;Aluminium-containing drugs&lt;/keyword&gt;&lt;/keywords&gt;&lt;dates&gt;&lt;year&gt;2001&lt;/year&gt;&lt;pub-dates&gt;&lt;date&gt;2001/02/01/&lt;/date&gt;&lt;/pub-dates&gt;&lt;/dates&gt;&lt;isbn&gt;0278-6915&lt;/isbn&gt;&lt;urls&gt;&lt;related-urls&gt;&lt;url&gt;http://www.sciencedirect.com/science/article/pii/S0278691500001186&lt;/url&gt;&lt;/related-urls&gt;&lt;/urls&gt;&lt;electronic-resource-num&gt;http://dx.doi.org/10.1016/S0278-6915(00)00118-6&lt;/electronic-resource-num&gt;&lt;/record&gt;&lt;/Cite&gt;&lt;/EndNote&gt;</w:instrText>
      </w:r>
      <w:r w:rsidR="003B7E14" w:rsidRPr="00D615A0">
        <w:fldChar w:fldCharType="separate"/>
      </w:r>
      <w:r w:rsidR="007B2B31">
        <w:rPr>
          <w:noProof/>
        </w:rPr>
        <w:t>[32]</w:t>
      </w:r>
      <w:r w:rsidR="003B7E14" w:rsidRPr="00D615A0">
        <w:fldChar w:fldCharType="end"/>
      </w:r>
      <w:r w:rsidR="003B7E14" w:rsidRPr="00D615A0">
        <w:t xml:space="preserve">, the amount of aluminum absorbed through food is </w:t>
      </w:r>
      <w:r w:rsidR="003B7E14" w:rsidRPr="00C67333">
        <w:rPr>
          <w:noProof/>
        </w:rPr>
        <w:t>10</w:t>
      </w:r>
      <w:r w:rsidR="003B7E14" w:rsidRPr="00D615A0">
        <w:t xml:space="preserve"> µg/day.  </w:t>
      </w:r>
      <w:r w:rsidR="00CF2C41" w:rsidRPr="00D615A0">
        <w:t>Thus, i</w:t>
      </w:r>
      <w:r w:rsidR="00C81B05">
        <w:t>t</w:t>
      </w:r>
      <w:r w:rsidR="00CF2C41" w:rsidRPr="00D615A0">
        <w:t xml:space="preserve"> </w:t>
      </w:r>
      <w:r w:rsidR="00CF2C41" w:rsidRPr="00112447">
        <w:rPr>
          <w:noProof/>
        </w:rPr>
        <w:t>was concluded</w:t>
      </w:r>
      <w:r w:rsidR="00CF2C41" w:rsidRPr="00D615A0">
        <w:t xml:space="preserve"> that the body burden of aluminum from a one</w:t>
      </w:r>
      <w:r w:rsidR="00E73BE1" w:rsidRPr="00D615A0">
        <w:t>-</w:t>
      </w:r>
      <w:r w:rsidR="00CF2C41" w:rsidRPr="00D615A0">
        <w:t>time application of anti</w:t>
      </w:r>
      <w:r w:rsidR="006915D7" w:rsidRPr="00D615A0">
        <w:t>perspirants is not significant.</w:t>
      </w:r>
      <w:r w:rsidR="00CF2C41" w:rsidRPr="00D615A0">
        <w:t xml:space="preserve"> </w:t>
      </w:r>
      <w:r w:rsidRPr="00D615A0">
        <w:t xml:space="preserve">The only </w:t>
      </w:r>
      <w:r w:rsidR="00C81B05">
        <w:rPr>
          <w:i/>
        </w:rPr>
        <w:t>in vitro</w:t>
      </w:r>
      <w:r w:rsidRPr="00D615A0">
        <w:t xml:space="preserve"> Franz study (to date) was conducted by</w:t>
      </w:r>
      <w:r w:rsidR="00622E2B" w:rsidRPr="00D615A0">
        <w:t xml:space="preserve"> Pineau et al. </w:t>
      </w:r>
      <w:r w:rsidR="00622E2B" w:rsidRPr="00D615A0">
        <w:fldChar w:fldCharType="begin"/>
      </w:r>
      <w:r w:rsidR="00697CA6">
        <w:instrText xml:space="preserve"> ADDIN EN.CITE &lt;EndNote&gt;&lt;Cite&gt;&lt;Author&gt;Pineau&lt;/Author&gt;&lt;Year&gt;2012&lt;/Year&gt;&lt;RecNum&gt;34&lt;/RecNum&gt;&lt;DisplayText&gt;[34]&lt;/DisplayText&gt;&lt;record&gt;&lt;rec-number&gt;34&lt;/rec-number&gt;&lt;foreign-keys&gt;&lt;key app="EN" db-id="w9w9pt22ofv5f4efdflppvxr2exearvfw9fr" timestamp="1513986734"&gt;34&lt;/key&gt;&lt;/foreign-keys&gt;&lt;ref-type name="Journal Article"&gt;17&lt;/ref-type&gt;&lt;contributors&gt;&lt;authors&gt;&lt;author&gt;Pineau, Alain&lt;/author&gt;&lt;author&gt;Guillard, Olivier&lt;/author&gt;&lt;author&gt;Fauconneau, Bernard&lt;/author&gt;&lt;author&gt;Favreau, Frédéric&lt;/author&gt;&lt;author&gt;Marty, Marie-Hélène&lt;/author&gt;&lt;author&gt;Gaudin, Angeline&lt;/author&gt;&lt;author&gt;Vincent, Claire Marie&lt;/author&gt;&lt;author&gt;Marrauld, Annie&lt;/author&gt;&lt;author&gt;Marty, Jean-Paul&lt;/author&gt;&lt;/authors&gt;&lt;/contributors&gt;&lt;titles&gt;&lt;title&gt;In vitro study of percutaneous absorption of aluminum from antiperspirants through human skin in the Franz™ diffusion cell&lt;/title&gt;&lt;secondary-title&gt;Journal of Inorganic Biochemistry&lt;/secondary-title&gt;&lt;/titles&gt;&lt;periodical&gt;&lt;full-title&gt;J Inorg Biochem&lt;/full-title&gt;&lt;abbr-1&gt;Journal of inorganic biochemistry&lt;/abbr-1&gt;&lt;/periodical&gt;&lt;pages&gt;21-26&lt;/pages&gt;&lt;volume&gt;110&lt;/volume&gt;&lt;keywords&gt;&lt;keyword&gt;Aluminum&lt;/keyword&gt;&lt;keyword&gt;Human skin&lt;/keyword&gt;&lt;keyword&gt;Franz™ diffusion cell&lt;/keyword&gt;&lt;keyword&gt;Antiperspirants&lt;/keyword&gt;&lt;keyword&gt;ZEAAS (Zeeman Electrothermal Atomic Absorption Spectrophotometry)&lt;/keyword&gt;&lt;/keywords&gt;&lt;dates&gt;&lt;year&gt;2012&lt;/year&gt;&lt;pub-dates&gt;&lt;date&gt;2012/05/01/&lt;/date&gt;&lt;/pub-dates&gt;&lt;/dates&gt;&lt;isbn&gt;0162-0134&lt;/isbn&gt;&lt;urls&gt;&lt;related-urls&gt;&lt;url&gt;http://www.sciencedirect.com/science/article/pii/S0162013412000578&lt;/url&gt;&lt;/related-urls&gt;&lt;/urls&gt;&lt;electronic-resource-num&gt;http://dx.doi.org/10.1016/j.jinorgbio.2012.02.013&lt;/electronic-resource-num&gt;&lt;/record&gt;&lt;/Cite&gt;&lt;/EndNote&gt;</w:instrText>
      </w:r>
      <w:r w:rsidR="00622E2B" w:rsidRPr="00D615A0">
        <w:fldChar w:fldCharType="separate"/>
      </w:r>
      <w:r w:rsidR="007B2B31">
        <w:rPr>
          <w:noProof/>
        </w:rPr>
        <w:t>[34]</w:t>
      </w:r>
      <w:r w:rsidR="00622E2B" w:rsidRPr="00D615A0">
        <w:fldChar w:fldCharType="end"/>
      </w:r>
      <w:r w:rsidR="003B03EA">
        <w:t>,</w:t>
      </w:r>
      <w:r w:rsidR="00622E2B" w:rsidRPr="00D615A0">
        <w:t xml:space="preserve"> </w:t>
      </w:r>
      <w:r w:rsidRPr="00D615A0">
        <w:t xml:space="preserve">in </w:t>
      </w:r>
      <w:r w:rsidR="00622E2B" w:rsidRPr="00D615A0">
        <w:t xml:space="preserve">which </w:t>
      </w:r>
      <w:r w:rsidRPr="00D615A0">
        <w:t xml:space="preserve">they </w:t>
      </w:r>
      <w:r w:rsidR="00622E2B" w:rsidRPr="00D615A0">
        <w:t>reported less than 0.07% of transcutaneous penetration of aluminum</w:t>
      </w:r>
      <w:r w:rsidR="004115EF" w:rsidRPr="00D615A0">
        <w:t xml:space="preserve"> in the receptor compartment</w:t>
      </w:r>
      <w:r w:rsidR="003B7E14" w:rsidRPr="00D615A0">
        <w:t>.</w:t>
      </w:r>
      <w:r w:rsidR="004115EF" w:rsidRPr="00D615A0">
        <w:t xml:space="preserve"> It approximately translates to </w:t>
      </w:r>
      <w:r w:rsidR="00A330A8" w:rsidRPr="00D615A0">
        <w:t>0.24</w:t>
      </w:r>
      <w:r w:rsidR="002C057F" w:rsidRPr="00D615A0">
        <w:t xml:space="preserve"> µ</w:t>
      </w:r>
      <w:r w:rsidR="004115EF" w:rsidRPr="00D615A0">
        <w:t>g of aluminum absorbed across 1.76 cm</w:t>
      </w:r>
      <w:r w:rsidR="004115EF" w:rsidRPr="00D615A0">
        <w:rPr>
          <w:vertAlign w:val="superscript"/>
        </w:rPr>
        <w:t>2</w:t>
      </w:r>
      <w:r w:rsidR="002C057F" w:rsidRPr="00D615A0">
        <w:t xml:space="preserve"> </w:t>
      </w:r>
      <w:r w:rsidR="004115EF" w:rsidRPr="00D615A0">
        <w:t>diffusion area. In comparison with studies by Flarend et al., for a diffusion area of 75 cm</w:t>
      </w:r>
      <w:r w:rsidR="004115EF" w:rsidRPr="00D615A0">
        <w:rPr>
          <w:vertAlign w:val="superscript"/>
        </w:rPr>
        <w:t>2</w:t>
      </w:r>
      <w:r w:rsidR="004115EF" w:rsidRPr="00D615A0">
        <w:t xml:space="preserve">, this study deviates by a factor of 40 (10 µg/day). As the studies performed by Pineau et al. did not find </w:t>
      </w:r>
      <w:r w:rsidR="00A538E6" w:rsidRPr="00D615A0">
        <w:t xml:space="preserve">any higher levels of aluminum than the blank samples in the receptor compartment, it is indicative of poor penetration of aluminum across the skin. </w:t>
      </w:r>
      <w:r w:rsidR="0090740F" w:rsidRPr="00D615A0">
        <w:t>Although</w:t>
      </w:r>
      <w:r w:rsidR="00C35C6A" w:rsidRPr="00D615A0">
        <w:t xml:space="preserve"> </w:t>
      </w:r>
      <w:r w:rsidR="00C81B05">
        <w:rPr>
          <w:i/>
        </w:rPr>
        <w:t>in vivo</w:t>
      </w:r>
      <w:r w:rsidR="00C35C6A" w:rsidRPr="00D615A0">
        <w:t xml:space="preserve"> transdermal experiments are considered as more accurate and reflective of body’s response</w:t>
      </w:r>
      <w:r w:rsidR="00A538E6" w:rsidRPr="00D615A0">
        <w:t xml:space="preserve">, </w:t>
      </w:r>
      <w:r w:rsidR="00C35C6A" w:rsidRPr="00D615A0">
        <w:t>the lack of</w:t>
      </w:r>
      <w:r w:rsidR="00205182">
        <w:t xml:space="preserve"> </w:t>
      </w:r>
      <w:r w:rsidR="00205182" w:rsidRPr="00C67333">
        <w:rPr>
          <w:noProof/>
        </w:rPr>
        <w:t>a</w:t>
      </w:r>
      <w:r w:rsidR="00C35C6A" w:rsidRPr="00C67333">
        <w:rPr>
          <w:noProof/>
        </w:rPr>
        <w:t xml:space="preserve"> number of</w:t>
      </w:r>
      <w:r w:rsidR="00C35C6A" w:rsidRPr="00D615A0">
        <w:t xml:space="preserve"> subjects in the study</w:t>
      </w:r>
      <w:r w:rsidR="003B03EA">
        <w:t xml:space="preserve"> by </w:t>
      </w:r>
      <w:r w:rsidR="003B03EA" w:rsidRPr="00D615A0">
        <w:t xml:space="preserve">Flarend et al. </w:t>
      </w:r>
      <w:r w:rsidR="003B03EA" w:rsidRPr="00D615A0">
        <w:fldChar w:fldCharType="begin"/>
      </w:r>
      <w:r w:rsidR="00697CA6">
        <w:instrText xml:space="preserve"> ADDIN EN.CITE &lt;EndNote&gt;&lt;Cite&gt;&lt;Author&gt;Flarend&lt;/Author&gt;&lt;Year&gt;2001&lt;/Year&gt;&lt;RecNum&gt;32&lt;/RecNum&gt;&lt;DisplayText&gt;[32]&lt;/DisplayText&gt;&lt;record&gt;&lt;rec-number&gt;32&lt;/rec-number&gt;&lt;foreign-keys&gt;&lt;key app="EN" db-id="w9w9pt22ofv5f4efdflppvxr2exearvfw9fr" timestamp="1513986734"&gt;32&lt;/key&gt;&lt;/foreign-keys&gt;&lt;ref-type name="Journal Article"&gt;17&lt;/ref-type&gt;&lt;contributors&gt;&lt;authors&gt;&lt;author&gt;Flarend, R.&lt;/author&gt;&lt;author&gt;Bin, T.&lt;/author&gt;&lt;author&gt;Elmore, D.&lt;/author&gt;&lt;author&gt;Hem, S. L.&lt;/author&gt;&lt;/authors&gt;&lt;/contributors&gt;&lt;titles&gt;&lt;title&gt;A preliminary study of the dermal absorption of aluminium from antiperspirants using aluminium-26&lt;/title&gt;&lt;secondary-title&gt;Food and Chemical Toxicology&lt;/secondary-title&gt;&lt;/titles&gt;&lt;periodical&gt;&lt;full-title&gt;Food and Chemical Toxicology&lt;/full-title&gt;&lt;/periodical&gt;&lt;pages&gt;163-168&lt;/pages&gt;&lt;volume&gt;39&lt;/volume&gt;&lt;number&gt;2&lt;/number&gt;&lt;keywords&gt;&lt;keyword&gt;Dermal absorption&lt;/keyword&gt;&lt;keyword&gt;Aluminium chlorohydrate&lt;/keyword&gt;&lt;keyword&gt;Antiperspirant&lt;/keyword&gt;&lt;keyword&gt;Aluminium-26&lt;/keyword&gt;&lt;keyword&gt;Aluminium-containing drugs&lt;/keyword&gt;&lt;/keywords&gt;&lt;dates&gt;&lt;year&gt;2001&lt;/year&gt;&lt;pub-dates&gt;&lt;date&gt;2001/02/01/&lt;/date&gt;&lt;/pub-dates&gt;&lt;/dates&gt;&lt;isbn&gt;0278-6915&lt;/isbn&gt;&lt;urls&gt;&lt;related-urls&gt;&lt;url&gt;http://www.sciencedirect.com/science/article/pii/S0278691500001186&lt;/url&gt;&lt;/related-urls&gt;&lt;/urls&gt;&lt;electronic-resource-num&gt;http://dx.doi.org/10.1016/S0278-6915(00)00118-6&lt;/electronic-resource-num&gt;&lt;/record&gt;&lt;/Cite&gt;&lt;/EndNote&gt;</w:instrText>
      </w:r>
      <w:r w:rsidR="003B03EA" w:rsidRPr="00D615A0">
        <w:fldChar w:fldCharType="separate"/>
      </w:r>
      <w:r w:rsidR="007B2B31">
        <w:rPr>
          <w:noProof/>
        </w:rPr>
        <w:t>[32]</w:t>
      </w:r>
      <w:r w:rsidR="003B03EA" w:rsidRPr="00D615A0">
        <w:fldChar w:fldCharType="end"/>
      </w:r>
      <w:r w:rsidR="00C35C6A" w:rsidRPr="00D615A0">
        <w:t xml:space="preserve"> </w:t>
      </w:r>
      <w:r w:rsidR="0090740F" w:rsidRPr="00D615A0">
        <w:t xml:space="preserve">limits </w:t>
      </w:r>
      <w:r w:rsidR="00A538E6" w:rsidRPr="00D615A0">
        <w:t xml:space="preserve">generalization of results. </w:t>
      </w:r>
      <w:r w:rsidR="007B2B31" w:rsidRPr="00D615A0">
        <w:t xml:space="preserve">Although theoretically convincing, the hypothesis by Exley </w:t>
      </w:r>
      <w:r w:rsidR="007B2B31" w:rsidRPr="00D615A0">
        <w:fldChar w:fldCharType="begin"/>
      </w:r>
      <w:r w:rsidR="00697CA6">
        <w:instrText xml:space="preserve"> ADDIN EN.CITE &lt;EndNote&gt;&lt;Cite&gt;&lt;Author&gt;Exley&lt;/Author&gt;&lt;Year&gt;2013&lt;/Year&gt;&lt;RecNum&gt;35&lt;/RecNum&gt;&lt;DisplayText&gt;[35]&lt;/DisplayText&gt;&lt;record&gt;&lt;rec-number&gt;35&lt;/rec-number&gt;&lt;foreign-keys&gt;&lt;key app="EN" db-id="w9w9pt22ofv5f4efdflppvxr2exearvfw9fr" timestamp="1513986734"&gt;35&lt;/key&gt;&lt;/foreign-keys&gt;&lt;ref-type name="Journal Article"&gt;17&lt;/ref-type&gt;&lt;contributors&gt;&lt;authors&gt;&lt;author&gt;Exley, Christopher&lt;/author&gt;&lt;/authors&gt;&lt;/contributors&gt;&lt;titles&gt;&lt;title&gt;Human exposure to aluminium&lt;/title&gt;&lt;secondary-title&gt;Environmental Science: Processes &amp;amp; Impacts&lt;/secondary-title&gt;&lt;/titles&gt;&lt;periodical&gt;&lt;full-title&gt;Environmental Science: Processes &amp;amp; Impacts&lt;/full-title&gt;&lt;/periodical&gt;&lt;pages&gt;1807-1816&lt;/pages&gt;&lt;volume&gt;15&lt;/volume&gt;&lt;number&gt;10&lt;/number&gt;&lt;dates&gt;&lt;year&gt;2013&lt;/year&gt;&lt;/dates&gt;&lt;publisher&gt;The Royal Society of Chemistry&lt;/publisher&gt;&lt;isbn&gt;2050-7887&lt;/isbn&gt;&lt;work-type&gt;10.1039/C3EM00374D&lt;/work-type&gt;&lt;urls&gt;&lt;related-urls&gt;&lt;url&gt;http://dx.doi.org/10.1039/C3EM00374D&lt;/url&gt;&lt;/related-urls&gt;&lt;/urls&gt;&lt;electronic-resource-num&gt;10.1039/C3EM00374D&lt;/electronic-resource-num&gt;&lt;/record&gt;&lt;/Cite&gt;&lt;/EndNote&gt;</w:instrText>
      </w:r>
      <w:r w:rsidR="007B2B31" w:rsidRPr="00D615A0">
        <w:fldChar w:fldCharType="separate"/>
      </w:r>
      <w:r w:rsidR="007B2B31">
        <w:rPr>
          <w:noProof/>
        </w:rPr>
        <w:t>[35]</w:t>
      </w:r>
      <w:r w:rsidR="007B2B31" w:rsidRPr="00D615A0">
        <w:fldChar w:fldCharType="end"/>
      </w:r>
      <w:r w:rsidR="007B2B31" w:rsidRPr="00D615A0">
        <w:t xml:space="preserve"> that skin could act as a sink reservoir for aluminum does not have a substantive data to back up</w:t>
      </w:r>
      <w:r w:rsidR="007B2B31">
        <w:t xml:space="preserve">. </w:t>
      </w:r>
      <w:r w:rsidR="003B03EA">
        <w:t xml:space="preserve">It is imperative that more </w:t>
      </w:r>
      <w:r w:rsidR="00753780" w:rsidRPr="00D615A0">
        <w:t>studies</w:t>
      </w:r>
      <w:r w:rsidR="003B03EA">
        <w:t xml:space="preserve"> </w:t>
      </w:r>
      <w:r w:rsidR="003B03EA" w:rsidRPr="00C67333">
        <w:rPr>
          <w:noProof/>
        </w:rPr>
        <w:t>are needed</w:t>
      </w:r>
      <w:r w:rsidR="003B03EA">
        <w:t xml:space="preserve"> to determine the</w:t>
      </w:r>
      <w:r w:rsidR="00753780" w:rsidRPr="00D615A0">
        <w:t xml:space="preserve"> effect of</w:t>
      </w:r>
      <w:r w:rsidR="00205182">
        <w:t xml:space="preserve"> the</w:t>
      </w:r>
      <w:r w:rsidR="00753780" w:rsidRPr="00D615A0">
        <w:t xml:space="preserve"> </w:t>
      </w:r>
      <w:r w:rsidR="007B2B31" w:rsidRPr="00205182">
        <w:rPr>
          <w:noProof/>
        </w:rPr>
        <w:t>damaged skin barrier</w:t>
      </w:r>
      <w:r w:rsidR="007B2B31">
        <w:t xml:space="preserve"> and </w:t>
      </w:r>
      <w:r w:rsidR="00A63556" w:rsidRPr="00D615A0">
        <w:t xml:space="preserve">repeat </w:t>
      </w:r>
      <w:r w:rsidR="00753780" w:rsidRPr="00D615A0">
        <w:t>applications</w:t>
      </w:r>
      <w:r w:rsidR="003B03EA">
        <w:t xml:space="preserve"> of antiperspirants for </w:t>
      </w:r>
      <w:r w:rsidR="003B03EA" w:rsidRPr="00C67333">
        <w:rPr>
          <w:noProof/>
        </w:rPr>
        <w:t>a true</w:t>
      </w:r>
      <w:r w:rsidR="003B03EA">
        <w:t xml:space="preserve"> reflection of the aluminum </w:t>
      </w:r>
      <w:r w:rsidR="00753780" w:rsidRPr="00D615A0">
        <w:t>contribution to</w:t>
      </w:r>
      <w:r w:rsidR="007B2B31">
        <w:t xml:space="preserve"> body’s </w:t>
      </w:r>
      <w:r w:rsidR="00753780" w:rsidRPr="00D615A0">
        <w:t>bioburden in the long term.</w:t>
      </w:r>
      <w:r w:rsidR="0090740F" w:rsidRPr="00D615A0">
        <w:t xml:space="preserve"> </w:t>
      </w:r>
      <w:r w:rsidR="00C35C6A" w:rsidRPr="00D615A0">
        <w:t xml:space="preserve">     </w:t>
      </w:r>
    </w:p>
    <w:p w14:paraId="055BB7F1" w14:textId="016BF29D" w:rsidR="00CF2C41" w:rsidRPr="00D615A0" w:rsidRDefault="005B08B0" w:rsidP="005B08B0">
      <w:pPr>
        <w:autoSpaceDE w:val="0"/>
        <w:autoSpaceDN w:val="0"/>
        <w:adjustRightInd w:val="0"/>
        <w:spacing w:after="0" w:line="480" w:lineRule="auto"/>
        <w:jc w:val="both"/>
      </w:pPr>
      <w:r>
        <w:rPr>
          <w:noProof/>
        </w:rPr>
        <w:t>There are a few more studies which indicate</w:t>
      </w:r>
      <w:r w:rsidR="00205182">
        <w:rPr>
          <w:noProof/>
        </w:rPr>
        <w:t xml:space="preserve"> the</w:t>
      </w:r>
      <w:r>
        <w:rPr>
          <w:noProof/>
        </w:rPr>
        <w:t xml:space="preserve"> </w:t>
      </w:r>
      <w:r w:rsidRPr="00205182">
        <w:rPr>
          <w:noProof/>
        </w:rPr>
        <w:t>safety</w:t>
      </w:r>
      <w:r>
        <w:rPr>
          <w:noProof/>
        </w:rPr>
        <w:t xml:space="preserve"> of topical application of antiperspirants. </w:t>
      </w:r>
      <w:r w:rsidRPr="00D615A0">
        <w:rPr>
          <w:noProof/>
        </w:rPr>
        <w:t xml:space="preserve">Hostýnek et al. concluded that an insignificant amount of aluminum is </w:t>
      </w:r>
      <w:r w:rsidRPr="00205182">
        <w:rPr>
          <w:noProof/>
        </w:rPr>
        <w:t>beli</w:t>
      </w:r>
      <w:r w:rsidR="00205182">
        <w:rPr>
          <w:noProof/>
        </w:rPr>
        <w:t>e</w:t>
      </w:r>
      <w:r w:rsidRPr="00205182">
        <w:rPr>
          <w:noProof/>
        </w:rPr>
        <w:t>ved</w:t>
      </w:r>
      <w:r w:rsidRPr="00D615A0">
        <w:rPr>
          <w:noProof/>
        </w:rPr>
        <w:t xml:space="preserve"> to </w:t>
      </w:r>
      <w:r w:rsidRPr="00C67333">
        <w:rPr>
          <w:noProof/>
        </w:rPr>
        <w:t>be absorbed</w:t>
      </w:r>
      <w:r w:rsidRPr="00D615A0">
        <w:rPr>
          <w:noProof/>
        </w:rPr>
        <w:t xml:space="preserve"> by the sweat glands, which makes it very safe for topical antiperspirant applications </w:t>
      </w:r>
      <w:r w:rsidRPr="00D615A0">
        <w:rPr>
          <w:noProof/>
        </w:rPr>
        <w:fldChar w:fldCharType="begin"/>
      </w:r>
      <w:r w:rsidR="00697CA6">
        <w:rPr>
          <w:noProof/>
        </w:rPr>
        <w:instrText xml:space="preserve"> ADDIN EN.CITE &lt;EndNote&gt;&lt;Cite&gt;&lt;Author&gt;Hostýnek&lt;/Author&gt;&lt;Year&gt;1993&lt;/Year&gt;&lt;RecNum&gt;36&lt;/RecNum&gt;&lt;DisplayText&gt;[36]&lt;/DisplayText&gt;&lt;record&gt;&lt;rec-number&gt;36&lt;/rec-number&gt;&lt;foreign-keys&gt;&lt;key app="EN" db-id="w9w9pt22ofv5f4efdflppvxr2exearvfw9fr" timestamp="1513986734"&gt;36&lt;/key&gt;&lt;/foreign-keys&gt;&lt;ref-type name="Journal Article"&gt;17&lt;/ref-type&gt;&lt;contributors&gt;&lt;authors&gt;&lt;author&gt;Hostýnek, Jurij J.&lt;/author&gt;&lt;author&gt;Hinz, Robert S.&lt;/author&gt;&lt;author&gt;Lorence, Cynthia R.&lt;/author&gt;&lt;author&gt;Price, Matthew&lt;/author&gt;&lt;author&gt;Guy, Richard H.&lt;/author&gt;&lt;/authors&gt;&lt;/contributors&gt;&lt;titles&gt;&lt;title&gt;Metals and the Skin&lt;/title&gt;&lt;secondary-title&gt;Critical Reviews in Toxicology&lt;/secondary-title&gt;&lt;/titles&gt;&lt;periodical&gt;&lt;full-title&gt;Critical Reviews in Toxicology&lt;/full-title&gt;&lt;/periodical&gt;&lt;pages&gt;171-235&lt;/pages&gt;&lt;volume&gt;23&lt;/volume&gt;&lt;number&gt;2&lt;/number&gt;&lt;dates&gt;&lt;year&gt;1993&lt;/year&gt;&lt;pub-dates&gt;&lt;date&gt;1993/01/01&lt;/date&gt;&lt;/pub-dates&gt;&lt;/dates&gt;&lt;publisher&gt;Taylor &amp;amp; Francis&lt;/publisher&gt;&lt;isbn&gt;1040-8444&lt;/isbn&gt;&lt;urls&gt;&lt;related-urls&gt;&lt;url&gt;http://dx.doi.org/10.3109/10408449309117116&lt;/url&gt;&lt;/related-urls&gt;&lt;/urls&gt;&lt;electronic-resource-num&gt;10.3109/10408449309117116&lt;/electronic-resource-num&gt;&lt;/record&gt;&lt;/Cite&gt;&lt;/EndNote&gt;</w:instrText>
      </w:r>
      <w:r w:rsidRPr="00D615A0">
        <w:rPr>
          <w:noProof/>
        </w:rPr>
        <w:fldChar w:fldCharType="separate"/>
      </w:r>
      <w:r>
        <w:rPr>
          <w:noProof/>
        </w:rPr>
        <w:t>[36]</w:t>
      </w:r>
      <w:r w:rsidRPr="00D615A0">
        <w:rPr>
          <w:noProof/>
        </w:rPr>
        <w:fldChar w:fldCharType="end"/>
      </w:r>
      <w:r w:rsidRPr="00D615A0">
        <w:rPr>
          <w:noProof/>
        </w:rPr>
        <w:t xml:space="preserve">. </w:t>
      </w:r>
      <w:r w:rsidR="00205182">
        <w:rPr>
          <w:noProof/>
        </w:rPr>
        <w:t>Also</w:t>
      </w:r>
      <w:r w:rsidRPr="00D615A0">
        <w:rPr>
          <w:noProof/>
        </w:rPr>
        <w:t xml:space="preserve">, this study is supplemented by the finding by </w:t>
      </w:r>
      <w:r w:rsidRPr="00D615A0">
        <w:t xml:space="preserve">Quatrale et al. </w:t>
      </w:r>
      <w:r w:rsidRPr="00D615A0">
        <w:fldChar w:fldCharType="begin"/>
      </w:r>
      <w:r w:rsidR="00697CA6">
        <w:instrText xml:space="preserve"> ADDIN EN.CITE &lt;EndNote&gt;&lt;Cite&gt;&lt;Author&gt;Quatrale&lt;/Author&gt;&lt;RecNum&gt;9&lt;/RecNum&gt;&lt;DisplayText&gt;[8-10]&lt;/DisplayText&gt;&lt;record&gt;&lt;rec-number&gt;9&lt;/rec-number&gt;&lt;foreign-keys&gt;&lt;key app="EN" db-id="w9w9pt22ofv5f4efdflppvxr2exearvfw9fr" timestamp="1513986731"&gt;9&lt;/key&gt;&lt;/foreign-keys&gt;&lt;ref-type name="Journal Article"&gt;17&lt;/ref-type&gt;&lt;contributors&gt;&lt;authors&gt;&lt;author&gt;Quatrale, Richard P&lt;/author&gt;&lt;/authors&gt;&lt;/contributors&gt;&lt;titles&gt;&lt;title&gt;The mechanism of antiperspirant action by aluminum salts. I. The effect of cellophane tape stripping on aluminum salt-inhibited eccrine sweat glands&lt;/title&gt;&lt;/titles&gt;&lt;dates&gt;&lt;/dates&gt;&lt;urls&gt;&lt;/urls&gt;&lt;/record&gt;&lt;/Cite&gt;&lt;Cite&gt;&lt;Author&gt;Quatrale&lt;/Author&gt;&lt;RecNum&gt;8&lt;/RecNum&gt;&lt;record&gt;&lt;rec-number&gt;8&lt;/rec-number&gt;&lt;foreign-keys&gt;&lt;key app="EN" db-id="w9w9pt22ofv5f4efdflppvxr2exearvfw9fr" timestamp="1513986731"&gt;8&lt;/key&gt;&lt;/foreign-keys&gt;&lt;ref-type name="Journal Article"&gt;17&lt;/ref-type&gt;&lt;contributors&gt;&lt;authors&gt;&lt;author&gt;Quatrale, Richard P&lt;/author&gt;&lt;author&gt;Coble, Don W&lt;/author&gt;&lt;author&gt;Stoner, Karla L&lt;/author&gt;&lt;author&gt;Felger, Carl B&lt;/author&gt;&lt;/authors&gt;&lt;/contributors&gt;&lt;titles&gt;&lt;title&gt;The mechanism of antiperspirant action by aluminum salts. II. Histological observation of human eccrine sweat glands inhibited by aluminum chlorohydrate&lt;/title&gt;&lt;/titles&gt;&lt;dates&gt;&lt;/dates&gt;&lt;urls&gt;&lt;/urls&gt;&lt;/record&gt;&lt;/Cite&gt;&lt;Cite&gt;&lt;Author&gt;Quatrale&lt;/Author&gt;&lt;RecNum&gt;10&lt;/RecNum&gt;&lt;record&gt;&lt;rec-number&gt;10&lt;/rec-number&gt;&lt;foreign-keys&gt;&lt;key app="EN" db-id="w9w9pt22ofv5f4efdflppvxr2exearvfw9fr" timestamp="1513986731"&gt;10&lt;/key&gt;&lt;/foreign-keys&gt;&lt;ref-type name="Journal Article"&gt;17&lt;/ref-type&gt;&lt;contributors&gt;&lt;authors&gt;&lt;author&gt;Quatrale, Richard P&lt;/author&gt;&lt;author&gt;Thomas, Eileen L&lt;/author&gt;&lt;author&gt;Birnbaum, Jay E&lt;/author&gt;&lt;/authors&gt;&lt;/contributors&gt;&lt;titles&gt;&lt;title&gt;The site of antiperspirant action by aluminum salts in the eccrine sweat glands of the axilla&lt;/title&gt;&lt;secondary-title&gt;J Soc Cosmet Chem&lt;/secondary-title&gt;&lt;/titles&gt;&lt;periodical&gt;&lt;full-title&gt;J Soc Cosmet Chem&lt;/full-title&gt;&lt;/periodical&gt;&lt;pages&gt;435-40&lt;/pages&gt;&lt;volume&gt;36&lt;/volume&gt;&lt;number&gt;6&lt;/number&gt;&lt;dates&gt;&lt;/dates&gt;&lt;urls&gt;&lt;/urls&gt;&lt;/record&gt;&lt;/Cite&gt;&lt;/EndNote&gt;</w:instrText>
      </w:r>
      <w:r w:rsidRPr="00D615A0">
        <w:fldChar w:fldCharType="separate"/>
      </w:r>
      <w:r>
        <w:rPr>
          <w:noProof/>
        </w:rPr>
        <w:t>[8-10]</w:t>
      </w:r>
      <w:r w:rsidRPr="00D615A0">
        <w:fldChar w:fldCharType="end"/>
      </w:r>
      <w:r w:rsidRPr="00D615A0">
        <w:t xml:space="preserve"> which demonstrated that aluminum </w:t>
      </w:r>
      <w:r w:rsidRPr="00C67333">
        <w:rPr>
          <w:noProof/>
        </w:rPr>
        <w:t>chlorohydrate</w:t>
      </w:r>
      <w:r w:rsidRPr="00D615A0">
        <w:t xml:space="preserve"> and aluminum zirconium </w:t>
      </w:r>
      <w:r w:rsidRPr="00112447">
        <w:rPr>
          <w:noProof/>
        </w:rPr>
        <w:t>chlorohydrate</w:t>
      </w:r>
      <w:r w:rsidRPr="00D615A0">
        <w:t xml:space="preserve"> glycine complex functioned at a superficial, stratum corneum level</w:t>
      </w:r>
      <w:r w:rsidR="00C81B05">
        <w:t>,</w:t>
      </w:r>
      <w:r w:rsidRPr="00D615A0">
        <w:t xml:space="preserve"> whereas Aluminum chloride functioned at a level below the stratum corneum. No correlation </w:t>
      </w:r>
      <w:r w:rsidRPr="00112447">
        <w:rPr>
          <w:noProof/>
        </w:rPr>
        <w:t>was found</w:t>
      </w:r>
      <w:r w:rsidRPr="00D615A0">
        <w:t xml:space="preserve"> between the efficacy of </w:t>
      </w:r>
      <w:r w:rsidRPr="00205182">
        <w:rPr>
          <w:noProof/>
        </w:rPr>
        <w:t>antiperspirants</w:t>
      </w:r>
      <w:r w:rsidRPr="00D615A0">
        <w:t xml:space="preserve"> and the location of the plug within the eccrine sweat duct (whether at stratum corneum or </w:t>
      </w:r>
      <w:r w:rsidRPr="00C67333">
        <w:rPr>
          <w:noProof/>
        </w:rPr>
        <w:t>deeper</w:t>
      </w:r>
      <w:r w:rsidRPr="00D615A0">
        <w:t xml:space="preserve">). </w:t>
      </w:r>
      <w:r w:rsidRPr="00C67333">
        <w:rPr>
          <w:noProof/>
        </w:rPr>
        <w:t>This</w:t>
      </w:r>
      <w:r w:rsidRPr="00D615A0">
        <w:t xml:space="preserve"> gives support to the notion that aluminum penetrates very poorly across the skin barrier and is relatively safe for topical application.</w:t>
      </w:r>
      <w:r w:rsidR="00622E2B" w:rsidRPr="00D615A0">
        <w:t xml:space="preserve"> </w:t>
      </w:r>
    </w:p>
    <w:p w14:paraId="10D94CE3" w14:textId="468298BF" w:rsidR="007E62E5" w:rsidRPr="00D615A0" w:rsidRDefault="00855BBE" w:rsidP="00E423D2">
      <w:pPr>
        <w:spacing w:line="480" w:lineRule="auto"/>
        <w:jc w:val="both"/>
        <w:rPr>
          <w:b/>
        </w:rPr>
      </w:pPr>
      <w:r w:rsidRPr="00D615A0">
        <w:rPr>
          <w:b/>
        </w:rPr>
        <w:t>What’s the link between antiperspirants, mammogram</w:t>
      </w:r>
      <w:r w:rsidR="00205182">
        <w:rPr>
          <w:b/>
        </w:rPr>
        <w:t>,</w:t>
      </w:r>
      <w:r w:rsidRPr="00D615A0">
        <w:rPr>
          <w:b/>
        </w:rPr>
        <w:t xml:space="preserve"> </w:t>
      </w:r>
      <w:r w:rsidRPr="00205182">
        <w:rPr>
          <w:b/>
          <w:noProof/>
        </w:rPr>
        <w:t>and</w:t>
      </w:r>
      <w:r w:rsidRPr="00D615A0">
        <w:rPr>
          <w:b/>
        </w:rPr>
        <w:t xml:space="preserve"> radiation therapy?  </w:t>
      </w:r>
    </w:p>
    <w:p w14:paraId="1D8C73C8" w14:textId="4ED6F50A" w:rsidR="00855BBE" w:rsidRPr="00D615A0" w:rsidRDefault="007B2B31" w:rsidP="00E423D2">
      <w:pPr>
        <w:spacing w:line="480" w:lineRule="auto"/>
        <w:jc w:val="both"/>
        <w:rPr>
          <w:b/>
        </w:rPr>
      </w:pPr>
      <w:r>
        <w:t>Some of the speculations for</w:t>
      </w:r>
      <w:r w:rsidR="00205182">
        <w:t xml:space="preserve"> the</w:t>
      </w:r>
      <w:r w:rsidR="00C50C04" w:rsidRPr="00D615A0">
        <w:t xml:space="preserve"> </w:t>
      </w:r>
      <w:r w:rsidR="00C50C04" w:rsidRPr="00205182">
        <w:rPr>
          <w:noProof/>
        </w:rPr>
        <w:t>safety</w:t>
      </w:r>
      <w:r w:rsidR="00C50C04" w:rsidRPr="00D615A0">
        <w:t xml:space="preserve"> of antiperspirants stem from physician’s advice</w:t>
      </w:r>
      <w:r>
        <w:t xml:space="preserve"> </w:t>
      </w:r>
      <w:r w:rsidRPr="00D615A0">
        <w:t xml:space="preserve">to discontinue use of </w:t>
      </w:r>
      <w:r w:rsidRPr="00205182">
        <w:rPr>
          <w:noProof/>
        </w:rPr>
        <w:t>aluminum</w:t>
      </w:r>
      <w:r w:rsidR="00205182">
        <w:rPr>
          <w:noProof/>
        </w:rPr>
        <w:t>-</w:t>
      </w:r>
      <w:r w:rsidRPr="00205182">
        <w:rPr>
          <w:noProof/>
        </w:rPr>
        <w:t>containing</w:t>
      </w:r>
      <w:r w:rsidRPr="00D615A0">
        <w:t xml:space="preserve"> antiperspirants </w:t>
      </w:r>
      <w:r>
        <w:t>for women undergoing a mammogram screening and radiation therapy</w:t>
      </w:r>
      <w:r w:rsidR="00C50C04" w:rsidRPr="00D615A0">
        <w:t xml:space="preserve"> </w:t>
      </w:r>
      <w:r>
        <w:t xml:space="preserve">for breast cancer. </w:t>
      </w:r>
      <w:r w:rsidR="00C50C04" w:rsidRPr="00D615A0">
        <w:t xml:space="preserve">For the first concern, the scientific rationale is to avoid the misinterpretation of the </w:t>
      </w:r>
      <w:r w:rsidR="005B08B0">
        <w:t xml:space="preserve">analysis from </w:t>
      </w:r>
      <w:r w:rsidR="00C50C04" w:rsidRPr="00D615A0">
        <w:t xml:space="preserve">mammogram </w:t>
      </w:r>
      <w:r w:rsidR="005B08B0">
        <w:t>screening</w:t>
      </w:r>
      <w:r w:rsidR="00C81B05">
        <w:t>,</w:t>
      </w:r>
      <w:r w:rsidR="005B08B0">
        <w:t xml:space="preserve"> </w:t>
      </w:r>
      <w:r w:rsidR="00C81B05">
        <w:t>since</w:t>
      </w:r>
      <w:r w:rsidR="00C50C04" w:rsidRPr="00D615A0">
        <w:t xml:space="preserve"> aluminum can appear as a shadow on the X-ray</w:t>
      </w:r>
      <w:r w:rsidR="005B08B0">
        <w:t xml:space="preserve"> images</w:t>
      </w:r>
      <w:r w:rsidR="00C50C04" w:rsidRPr="00D615A0">
        <w:t xml:space="preserve"> and can </w:t>
      </w:r>
      <w:r w:rsidR="00C50C04" w:rsidRPr="00112447">
        <w:rPr>
          <w:noProof/>
        </w:rPr>
        <w:t>be mistaken</w:t>
      </w:r>
      <w:r w:rsidR="00C50C04" w:rsidRPr="00D615A0">
        <w:t xml:space="preserve"> as an abnormality in the breast tissue.  The latter concern is also more </w:t>
      </w:r>
      <w:r w:rsidR="00676D2A" w:rsidRPr="00D615A0">
        <w:t>prevalent</w:t>
      </w:r>
      <w:r w:rsidR="00C50C04" w:rsidRPr="00D615A0">
        <w:t xml:space="preserve"> as 8 out of 10 </w:t>
      </w:r>
      <w:r w:rsidR="00676D2A" w:rsidRPr="00D615A0">
        <w:t>physician</w:t>
      </w:r>
      <w:r w:rsidR="00C81B05">
        <w:t>s</w:t>
      </w:r>
      <w:r w:rsidR="00C50C04" w:rsidRPr="00D615A0">
        <w:t xml:space="preserve"> advice their patients to refrain from the use of antiperspirants during radiation therapy as there are concerns that aluminum might absorb more radiation</w:t>
      </w:r>
      <w:r w:rsidR="00676D2A" w:rsidRPr="00D615A0">
        <w:t xml:space="preserve"> dose </w:t>
      </w:r>
      <w:r w:rsidR="00C50C04" w:rsidRPr="00D615A0">
        <w:t xml:space="preserve">on skin than intended, resulting in </w:t>
      </w:r>
      <w:r w:rsidR="00676D2A" w:rsidRPr="00D615A0">
        <w:t xml:space="preserve">skin damage </w:t>
      </w:r>
      <w:r w:rsidR="00676D2A" w:rsidRPr="00D615A0">
        <w:fldChar w:fldCharType="begin"/>
      </w:r>
      <w:r w:rsidR="00697CA6">
        <w:instrText xml:space="preserve"> ADDIN EN.CITE &lt;EndNote&gt;&lt;Cite&gt;&lt;Author&gt;Baumann&lt;/Author&gt;&lt;Year&gt;2017&lt;/Year&gt;&lt;RecNum&gt;37&lt;/RecNum&gt;&lt;DisplayText&gt;[37]&lt;/DisplayText&gt;&lt;record&gt;&lt;rec-number&gt;37&lt;/rec-number&gt;&lt;foreign-keys&gt;&lt;key app="EN" db-id="w9w9pt22ofv5f4efdflppvxr2exearvfw9fr" timestamp="1513986734"&gt;37&lt;/key&gt;&lt;/foreign-keys&gt;&lt;ref-type name="Journal Article"&gt;17&lt;/ref-type&gt;&lt;contributors&gt;&lt;authors&gt;&lt;author&gt;Baumann, Brian C.&lt;/author&gt;&lt;author&gt;Zeng, Chuan&lt;/author&gt;&lt;author&gt;Freedman, Gary M.&lt;/author&gt;&lt;author&gt;Verginadis, Ioannis I.&lt;/author&gt;&lt;author&gt;MacArthur, Kelly M.&lt;/author&gt;&lt;author&gt;Lin, Lilie L.&lt;/author&gt;&lt;author&gt;Vachani, Carolyn&lt;/author&gt;&lt;author&gt;Koumenis, Constantinos&lt;/author&gt;&lt;author&gt;Solberg, Timothy D.&lt;/author&gt;&lt;author&gt;Metz, James M.&lt;/author&gt;&lt;/authors&gt;&lt;/contributors&gt;&lt;titles&gt;&lt;title&gt;Avoiding antiperspirants during breast radiation therapy: Myth or sound advice?&lt;/title&gt;&lt;secondary-title&gt;Radiotherapy and Oncology&lt;/secondary-title&gt;&lt;/titles&gt;&lt;periodical&gt;&lt;full-title&gt;Radiotherapy and Oncology&lt;/full-title&gt;&lt;/periodical&gt;&lt;keywords&gt;&lt;keyword&gt;Antiperspirants&lt;/keyword&gt;&lt;keyword&gt;Breast radiotherapy&lt;/keyword&gt;&lt;keyword&gt;Radiation dermatitis&lt;/keyword&gt;&lt;/keywords&gt;&lt;dates&gt;&lt;year&gt;2017&lt;/year&gt;&lt;pub-dates&gt;&lt;date&gt;2017/07/18/&lt;/date&gt;&lt;/pub-dates&gt;&lt;/dates&gt;&lt;isbn&gt;0167-8140&lt;/isbn&gt;&lt;urls&gt;&lt;related-urls&gt;&lt;url&gt;http://www.sciencedirect.com/science/article/pii/S0167814017304322&lt;/url&gt;&lt;/related-urls&gt;&lt;/urls&gt;&lt;electronic-resource-num&gt;http://dx.doi.org/10.1016/j.radonc.2017.06.021&lt;/electronic-resource-num&gt;&lt;/record&gt;&lt;/Cite&gt;&lt;/EndNote&gt;</w:instrText>
      </w:r>
      <w:r w:rsidR="00676D2A" w:rsidRPr="00D615A0">
        <w:fldChar w:fldCharType="separate"/>
      </w:r>
      <w:r w:rsidR="005B08B0">
        <w:rPr>
          <w:noProof/>
        </w:rPr>
        <w:t>[37]</w:t>
      </w:r>
      <w:r w:rsidR="00676D2A" w:rsidRPr="00D615A0">
        <w:fldChar w:fldCharType="end"/>
      </w:r>
      <w:r w:rsidR="00676D2A" w:rsidRPr="00D615A0">
        <w:t xml:space="preserve">. In a recent finding by </w:t>
      </w:r>
      <w:r w:rsidR="00084C88" w:rsidRPr="00D615A0">
        <w:t xml:space="preserve">a group at </w:t>
      </w:r>
      <w:r w:rsidR="00676D2A" w:rsidRPr="00D615A0">
        <w:t xml:space="preserve">University of </w:t>
      </w:r>
      <w:r w:rsidR="00084C88" w:rsidRPr="00D615A0">
        <w:t>Pennsylvania</w:t>
      </w:r>
      <w:r w:rsidR="00676D2A" w:rsidRPr="00D615A0">
        <w:t xml:space="preserve">  </w:t>
      </w:r>
      <w:r w:rsidR="00676D2A" w:rsidRPr="00D615A0">
        <w:fldChar w:fldCharType="begin">
          <w:fldData xml:space="preserve">PEVuZE5vdGU+PENpdGU+PFJlY051bT41NDwvUmVjTnVtPjxEaXNwbGF5VGV4dD5bMzcsMzhdPC9E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</w:fldData>
        </w:fldChar>
      </w:r>
      <w:r w:rsidR="00697CA6">
        <w:instrText xml:space="preserve"> ADDIN EN.CITE </w:instrText>
      </w:r>
      <w:r w:rsidR="00697CA6">
        <w:fldChar w:fldCharType="begin">
          <w:fldData xml:space="preserve">PEVuZE5vdGU+PENpdGU+PFJlY051bT41NDwvUmVjTnVtPjxEaXNwbGF5VGV4dD5bMzcsMzhdPC9E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</w:fldData>
        </w:fldChar>
      </w:r>
      <w:r w:rsidR="00697CA6">
        <w:instrText xml:space="preserve"> ADDIN EN.CITE.DATA </w:instrText>
      </w:r>
      <w:r w:rsidR="00697CA6">
        <w:fldChar w:fldCharType="end"/>
      </w:r>
      <w:r w:rsidR="00676D2A" w:rsidRPr="00D615A0">
        <w:fldChar w:fldCharType="separate"/>
      </w:r>
      <w:r w:rsidR="00697CA6">
        <w:rPr>
          <w:noProof/>
        </w:rPr>
        <w:t>[37,38]</w:t>
      </w:r>
      <w:r w:rsidR="00676D2A" w:rsidRPr="00D615A0">
        <w:fldChar w:fldCharType="end"/>
      </w:r>
      <w:r w:rsidR="00C50C04" w:rsidRPr="00D615A0">
        <w:t>,</w:t>
      </w:r>
      <w:r w:rsidR="00084C88" w:rsidRPr="00D615A0">
        <w:t xml:space="preserve"> there was no change</w:t>
      </w:r>
      <w:r w:rsidR="005B08B0">
        <w:t xml:space="preserve"> reported</w:t>
      </w:r>
      <w:r w:rsidR="00084C88" w:rsidRPr="00D615A0">
        <w:t xml:space="preserve"> in the radiation dose absorbed by the skin in the control and treatment group of patients using antiperspirants. Thus, they concluded that the use of antiperspirants does not increase the amount of radiation dose received by the patients.</w:t>
      </w:r>
      <w:r w:rsidR="005B08B0">
        <w:t xml:space="preserve"> </w:t>
      </w:r>
      <w:r w:rsidR="00084C88" w:rsidRPr="00D615A0">
        <w:t xml:space="preserve"> </w:t>
      </w:r>
    </w:p>
    <w:p w14:paraId="2E535EB9" w14:textId="375AD827" w:rsidR="00855BBE" w:rsidRPr="00D615A0" w:rsidRDefault="00C50C04" w:rsidP="00E423D2">
      <w:pPr>
        <w:spacing w:line="480" w:lineRule="auto"/>
        <w:jc w:val="both"/>
        <w:rPr>
          <w:b/>
        </w:rPr>
      </w:pPr>
      <w:r w:rsidRPr="00D615A0">
        <w:rPr>
          <w:b/>
        </w:rPr>
        <w:t>Other</w:t>
      </w:r>
      <w:r w:rsidR="00084C88" w:rsidRPr="00D615A0">
        <w:rPr>
          <w:b/>
        </w:rPr>
        <w:t xml:space="preserve"> Scientific P</w:t>
      </w:r>
      <w:r w:rsidRPr="00D615A0">
        <w:rPr>
          <w:b/>
        </w:rPr>
        <w:t>erspectives</w:t>
      </w:r>
    </w:p>
    <w:p w14:paraId="07492323" w14:textId="5A995D20" w:rsidR="00C54C68" w:rsidRPr="00D615A0" w:rsidRDefault="00855BBE" w:rsidP="005405BC">
      <w:pPr>
        <w:autoSpaceDE w:val="0"/>
        <w:autoSpaceDN w:val="0"/>
        <w:adjustRightInd w:val="0"/>
        <w:spacing w:after="0" w:line="480" w:lineRule="auto"/>
        <w:jc w:val="both"/>
      </w:pPr>
      <w:r w:rsidRPr="00D615A0">
        <w:t xml:space="preserve">An extensive and critical review </w:t>
      </w:r>
      <w:r w:rsidRPr="00205182">
        <w:rPr>
          <w:noProof/>
        </w:rPr>
        <w:t>o</w:t>
      </w:r>
      <w:r w:rsidR="00205182">
        <w:rPr>
          <w:noProof/>
        </w:rPr>
        <w:t>f</w:t>
      </w:r>
      <w:r w:rsidRPr="00D615A0">
        <w:t xml:space="preserve"> the human</w:t>
      </w:r>
      <w:r w:rsidRPr="00D615A0">
        <w:rPr>
          <w:noProof/>
        </w:rPr>
        <w:t xml:space="preserve"> health risk assessment for aluminum, aluminum oxide, and aluminum hydroxide was performed by</w:t>
      </w:r>
      <w:r w:rsidR="00084C88" w:rsidRPr="00D615A0">
        <w:rPr>
          <w:noProof/>
        </w:rPr>
        <w:t xml:space="preserve"> Krewski et al. </w:t>
      </w:r>
      <w:r w:rsidRPr="00D615A0">
        <w:rPr>
          <w:noProof/>
        </w:rPr>
        <w:fldChar w:fldCharType="begin">
          <w:fldData xml:space="preserve">PEVuZE5vdGU+PENpdGU+PEF1dGhvcj5LcmV3c2tpPC9BdXRob3I+PFllYXI+MjAwNzwvWWVhcj48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</w:fldData>
        </w:fldChar>
      </w:r>
      <w:r w:rsidR="00697CA6">
        <w:rPr>
          <w:noProof/>
        </w:rPr>
        <w:instrText xml:space="preserve"> ADDIN EN.CITE </w:instrText>
      </w:r>
      <w:r w:rsidR="00697CA6">
        <w:rPr>
          <w:noProof/>
        </w:rPr>
        <w:fldChar w:fldCharType="begin">
          <w:fldData xml:space="preserve">PEVuZE5vdGU+PENpdGU+PEF1dGhvcj5LcmV3c2tpPC9BdXRob3I+PFllYXI+MjAwNzwvWWVhcj48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</w:fldData>
        </w:fldChar>
      </w:r>
      <w:r w:rsidR="00697CA6">
        <w:rPr>
          <w:noProof/>
        </w:rPr>
        <w:instrText xml:space="preserve"> ADDIN EN.CITE.DATA </w:instrText>
      </w:r>
      <w:r w:rsidR="00697CA6">
        <w:rPr>
          <w:noProof/>
        </w:rPr>
      </w:r>
      <w:r w:rsidR="00697CA6">
        <w:rPr>
          <w:noProof/>
        </w:rPr>
        <w:fldChar w:fldCharType="end"/>
      </w:r>
      <w:r w:rsidRPr="00D615A0">
        <w:rPr>
          <w:noProof/>
        </w:rPr>
      </w:r>
      <w:r w:rsidRPr="00D615A0">
        <w:rPr>
          <w:noProof/>
        </w:rPr>
        <w:fldChar w:fldCharType="separate"/>
      </w:r>
      <w:r w:rsidR="00E423D2">
        <w:rPr>
          <w:noProof/>
        </w:rPr>
        <w:t>[24]</w:t>
      </w:r>
      <w:r w:rsidRPr="00D615A0">
        <w:rPr>
          <w:noProof/>
        </w:rPr>
        <w:fldChar w:fldCharType="end"/>
      </w:r>
      <w:r w:rsidRPr="00D615A0">
        <w:rPr>
          <w:noProof/>
        </w:rPr>
        <w:t>.</w:t>
      </w:r>
      <w:r w:rsidR="00084C88" w:rsidRPr="00D615A0">
        <w:rPr>
          <w:noProof/>
        </w:rPr>
        <w:t xml:space="preserve"> They provide an</w:t>
      </w:r>
      <w:r w:rsidRPr="00D615A0">
        <w:rPr>
          <w:noProof/>
        </w:rPr>
        <w:t xml:space="preserve"> </w:t>
      </w:r>
      <w:r w:rsidR="00084C88" w:rsidRPr="00D615A0">
        <w:t xml:space="preserve">in-depth risk assessment analysis of aluminum from a holistic perspective. </w:t>
      </w:r>
      <w:r w:rsidR="00E412F7" w:rsidRPr="00D615A0">
        <w:t xml:space="preserve">Willhite et al. </w:t>
      </w:r>
      <w:r w:rsidR="00E412F7" w:rsidRPr="00D615A0">
        <w:fldChar w:fldCharType="begin">
          <w:fldData xml:space="preserve">PEVuZE5vdGU+PENpdGU+PEF1dGhvcj5XaWxsaGl0ZTwvQXV0aG9yPjxZZWFyPjIwMTQ8L1llYXI+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</w:fldData>
        </w:fldChar>
      </w:r>
      <w:r w:rsidR="00697CA6">
        <w:instrText xml:space="preserve"> ADDIN EN.CITE </w:instrText>
      </w:r>
      <w:r w:rsidR="00697CA6">
        <w:fldChar w:fldCharType="begin">
          <w:fldData xml:space="preserve">PEVuZE5vdGU+PENpdGU+PEF1dGhvcj5XaWxsaGl0ZTwvQXV0aG9yPjxZZWFyPjIwMTQ8L1llYXI+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</w:fldData>
        </w:fldChar>
      </w:r>
      <w:r w:rsidR="00697CA6">
        <w:instrText xml:space="preserve"> ADDIN EN.CITE.DATA </w:instrText>
      </w:r>
      <w:r w:rsidR="00697CA6">
        <w:fldChar w:fldCharType="end"/>
      </w:r>
      <w:r w:rsidR="00E412F7" w:rsidRPr="00D615A0">
        <w:fldChar w:fldCharType="separate"/>
      </w:r>
      <w:r w:rsidR="005B08B0">
        <w:rPr>
          <w:noProof/>
        </w:rPr>
        <w:t>[39]</w:t>
      </w:r>
      <w:r w:rsidR="00E412F7" w:rsidRPr="00D615A0">
        <w:fldChar w:fldCharType="end"/>
      </w:r>
      <w:r w:rsidR="00E412F7" w:rsidRPr="00D615A0">
        <w:t xml:space="preserve"> </w:t>
      </w:r>
      <w:r w:rsidR="002C464D" w:rsidRPr="00D615A0">
        <w:t xml:space="preserve">concluded that there is no clear scientific evidence to establish a cause and effect relationship between the use of Aluminum containing antiperspirants and risk of breast cancer. </w:t>
      </w:r>
      <w:r w:rsidR="00E412F7" w:rsidRPr="00112447">
        <w:rPr>
          <w:noProof/>
        </w:rPr>
        <w:t>Leading scientific organizations like t</w:t>
      </w:r>
      <w:r w:rsidR="009B1D49" w:rsidRPr="00112447">
        <w:rPr>
          <w:noProof/>
        </w:rPr>
        <w:t>he Americ</w:t>
      </w:r>
      <w:r w:rsidR="00E412F7" w:rsidRPr="00112447">
        <w:rPr>
          <w:noProof/>
        </w:rPr>
        <w:t>an Cancer S</w:t>
      </w:r>
      <w:r w:rsidR="009B1D49" w:rsidRPr="00112447">
        <w:rPr>
          <w:noProof/>
        </w:rPr>
        <w:t xml:space="preserve">ociety </w:t>
      </w:r>
      <w:r w:rsidR="009B1D49" w:rsidRPr="00112447">
        <w:rPr>
          <w:noProof/>
        </w:rPr>
        <w:fldChar w:fldCharType="begin"/>
      </w:r>
      <w:r w:rsidR="00697CA6">
        <w:rPr>
          <w:noProof/>
        </w:rPr>
        <w:instrText xml:space="preserve"> ADDIN EN.CITE &lt;EndNote&gt;&lt;Cite&gt;&lt;Author&gt;Exley&lt;/Author&gt;&lt;Year&gt;2004&lt;/Year&gt;&lt;RecNum&gt;20&lt;/RecNum&gt;&lt;DisplayText&gt;[20]&lt;/DisplayText&gt;&lt;record&gt;&lt;rec-number&gt;20&lt;/rec-number&gt;&lt;foreign-keys&gt;&lt;key app="EN" db-id="w9w9pt22ofv5f4efdflppvxr2exearvfw9fr" timestamp="1513986733"&gt;20&lt;/key&gt;&lt;/foreign-keys&gt;&lt;ref-type name="Journal Article"&gt;17&lt;/ref-type&gt;&lt;contributors&gt;&lt;authors&gt;&lt;author&gt;Exley, Christopher&lt;/author&gt;&lt;/authors&gt;&lt;/contributors&gt;&lt;titles&gt;&lt;title&gt;The pro-oxidant activity of aluminum&lt;/title&gt;&lt;secondary-title&gt;Free Radical Biology and Medicine&lt;/secondary-title&gt;&lt;/titles&gt;&lt;periodical&gt;&lt;full-title&gt;Free Radical Biology and Medicine&lt;/full-title&gt;&lt;/periodical&gt;&lt;pages&gt;380-387&lt;/pages&gt;&lt;volume&gt;36&lt;/volume&gt;&lt;number&gt;3&lt;/number&gt;&lt;keywords&gt;&lt;keyword&gt;Aluminum&lt;/keyword&gt;&lt;keyword&gt;Pro-oxidant&lt;/keyword&gt;&lt;keyword&gt;Superoxide&lt;/keyword&gt;&lt;keyword&gt;Fenton chemistry&lt;/keyword&gt;&lt;keyword&gt;Biological oxidation&lt;/keyword&gt;&lt;keyword&gt;Free radical&lt;/keyword&gt;&lt;/keywords&gt;&lt;dates&gt;&lt;year&gt;2004&lt;/year&gt;&lt;pub-dates&gt;&lt;date&gt;2004/02/01/&lt;/date&gt;&lt;/pub-dates&gt;&lt;/dates&gt;&lt;isbn&gt;0891-5849&lt;/isbn&gt;&lt;urls&gt;&lt;related-urls&gt;&lt;url&gt;http://www.sciencedirect.com/science/article/pii/S0891584903007937&lt;/url&gt;&lt;/related-urls&gt;&lt;/urls&gt;&lt;electronic-resource-num&gt;http://dx.doi.org/10.1016/j.freeradbiomed.2003.11.017&lt;/electronic-resource-num&gt;&lt;/record&gt;&lt;/Cite&gt;&lt;/EndNote&gt;</w:instrText>
      </w:r>
      <w:r w:rsidR="009B1D49" w:rsidRPr="00112447">
        <w:rPr>
          <w:noProof/>
        </w:rPr>
        <w:fldChar w:fldCharType="separate"/>
      </w:r>
      <w:r w:rsidR="00697CA6">
        <w:rPr>
          <w:noProof/>
        </w:rPr>
        <w:t>[20]</w:t>
      </w:r>
      <w:r w:rsidR="009B1D49" w:rsidRPr="00112447">
        <w:rPr>
          <w:noProof/>
        </w:rPr>
        <w:fldChar w:fldCharType="end"/>
      </w:r>
      <w:r w:rsidR="00635743" w:rsidRPr="00112447">
        <w:rPr>
          <w:noProof/>
        </w:rPr>
        <w:t>,</w:t>
      </w:r>
      <w:r w:rsidR="009B1D49" w:rsidRPr="00112447">
        <w:rPr>
          <w:noProof/>
        </w:rPr>
        <w:t xml:space="preserve"> </w:t>
      </w:r>
      <w:r w:rsidR="00E412F7" w:rsidRPr="00112447">
        <w:rPr>
          <w:noProof/>
        </w:rPr>
        <w:t>Alzheimer’s A</w:t>
      </w:r>
      <w:r w:rsidR="009B1D49" w:rsidRPr="00112447">
        <w:rPr>
          <w:noProof/>
        </w:rPr>
        <w:t xml:space="preserve">ssociation </w:t>
      </w:r>
      <w:r w:rsidR="009B1D49" w:rsidRPr="00112447">
        <w:rPr>
          <w:noProof/>
        </w:rPr>
        <w:fldChar w:fldCharType="begin"/>
      </w:r>
      <w:r w:rsidR="00697CA6">
        <w:rPr>
          <w:noProof/>
        </w:rPr>
        <w:instrText xml:space="preserve"> ADDIN EN.CITE &lt;EndNote&gt;&lt;Cite&gt;&lt;Author&gt;Nicholson&lt;/Author&gt;&lt;Year&gt;2007&lt;/Year&gt;&lt;RecNum&gt;21&lt;/RecNum&gt;&lt;DisplayText&gt;[21]&lt;/DisplayText&gt;&lt;record&gt;&lt;rec-number&gt;21&lt;/rec-number&gt;&lt;foreign-keys&gt;&lt;key app="EN" db-id="w9w9pt22ofv5f4efdflppvxr2exearvfw9fr" timestamp="1513986733"&gt;21&lt;/key&gt;&lt;/foreign-keys&gt;&lt;ref-type name="Journal Article"&gt;17&lt;/ref-type&gt;&lt;contributors&gt;&lt;authors&gt;&lt;author&gt;Nicholson, Scott&lt;/author&gt;&lt;author&gt;Exley, Christopher&lt;/author&gt;&lt;/authors&gt;&lt;/contributors&gt;&lt;titles&gt;&lt;title&gt;Aluminum: A potential pro-oxidant in sunscreens/sunblocks?&lt;/title&gt;&lt;secondary-title&gt;Free Radical Biology and Medicine&lt;/secondary-title&gt;&lt;/titles&gt;&lt;periodical&gt;&lt;full-title&gt;Free Radical Biology and Medicine&lt;/full-title&gt;&lt;/periodical&gt;&lt;pages&gt;1216-1217&lt;/pages&gt;&lt;volume&gt;43&lt;/volume&gt;&lt;number&gt;8&lt;/number&gt;&lt;keywords&gt;&lt;keyword&gt;Aluminum&lt;/keyword&gt;&lt;keyword&gt;Pro-oxidant&lt;/keyword&gt;&lt;keyword&gt;Sunscreen&lt;/keyword&gt;&lt;keyword&gt;Sunblock&lt;/keyword&gt;&lt;keyword&gt;Skin cancer&lt;/keyword&gt;&lt;keyword&gt;Melanoma&lt;/keyword&gt;&lt;keyword&gt;Free radicals&lt;/keyword&gt;&lt;/keywords&gt;&lt;dates&gt;&lt;year&gt;2007&lt;/year&gt;&lt;pub-dates&gt;&lt;date&gt;2007/10/15/&lt;/date&gt;&lt;/pub-dates&gt;&lt;/dates&gt;&lt;isbn&gt;0891-5849&lt;/isbn&gt;&lt;urls&gt;&lt;related-urls&gt;&lt;url&gt;http://www.sciencedirect.com/science/article/pii/S0891584907004911&lt;/url&gt;&lt;/related-urls&gt;&lt;/urls&gt;&lt;electronic-resource-num&gt;http://dx.doi.org/10.1016/j.freeradbiomed.2007.07.010&lt;/electronic-resource-num&gt;&lt;/record&gt;&lt;/Cite&gt;&lt;/EndNote&gt;</w:instrText>
      </w:r>
      <w:r w:rsidR="009B1D49" w:rsidRPr="00112447">
        <w:rPr>
          <w:noProof/>
        </w:rPr>
        <w:fldChar w:fldCharType="separate"/>
      </w:r>
      <w:r w:rsidR="00697CA6">
        <w:rPr>
          <w:noProof/>
        </w:rPr>
        <w:t>[21]</w:t>
      </w:r>
      <w:r w:rsidR="009B1D49" w:rsidRPr="00112447">
        <w:rPr>
          <w:noProof/>
        </w:rPr>
        <w:fldChar w:fldCharType="end"/>
      </w:r>
      <w:r w:rsidR="007C0107" w:rsidRPr="00112447">
        <w:rPr>
          <w:noProof/>
        </w:rPr>
        <w:t xml:space="preserve">, </w:t>
      </w:r>
      <w:r w:rsidR="00ED06DA" w:rsidRPr="00112447">
        <w:rPr>
          <w:noProof/>
        </w:rPr>
        <w:t xml:space="preserve">National Cancer Institute </w:t>
      </w:r>
      <w:r w:rsidR="00ED06DA" w:rsidRPr="00112447">
        <w:rPr>
          <w:noProof/>
        </w:rPr>
        <w:fldChar w:fldCharType="begin"/>
      </w:r>
      <w:r w:rsidR="00697CA6">
        <w:rPr>
          <w:noProof/>
        </w:rPr>
        <w:instrText xml:space="preserve"> ADDIN EN.CITE &lt;EndNote&gt;&lt;Cite&gt;&lt;RecNum&gt;40&lt;/RecNum&gt;&lt;DisplayText&gt;[40]&lt;/DisplayText&gt;&lt;record&gt;&lt;rec-number&gt;40&lt;/rec-number&gt;&lt;foreign-keys&gt;&lt;key app="EN" db-id="w9w9pt22ofv5f4efdflppvxr2exearvfw9fr" timestamp="1513986735"&gt;40&lt;/key&gt;&lt;/foreign-keys&gt;&lt;ref-type name="Web Page"&gt;12&lt;/ref-type&gt;&lt;contributors&gt;&lt;/contributors&gt;&lt;titles&gt;&lt;title&gt;National Cancer Institute&lt;/title&gt;&lt;/titles&gt;&lt;number&gt;08/11/2017&lt;/number&gt;&lt;dates&gt;&lt;/dates&gt;&lt;urls&gt;&lt;related-urls&gt;&lt;url&gt;https://www.cancer.gov/about-cancer/causes-prevention/risk/myths/antiperspirants-fact-sheet&lt;/url&gt;&lt;/related-urls&gt;&lt;/urls&gt;&lt;/record&gt;&lt;/Cite&gt;&lt;/EndNote&gt;</w:instrText>
      </w:r>
      <w:r w:rsidR="00ED06DA" w:rsidRPr="00112447">
        <w:rPr>
          <w:noProof/>
        </w:rPr>
        <w:fldChar w:fldCharType="separate"/>
      </w:r>
      <w:r w:rsidR="005B08B0" w:rsidRPr="00112447">
        <w:rPr>
          <w:noProof/>
        </w:rPr>
        <w:t>[40]</w:t>
      </w:r>
      <w:r w:rsidR="00ED06DA" w:rsidRPr="00112447">
        <w:rPr>
          <w:noProof/>
        </w:rPr>
        <w:fldChar w:fldCharType="end"/>
      </w:r>
      <w:r w:rsidR="00635743" w:rsidRPr="00112447">
        <w:rPr>
          <w:noProof/>
        </w:rPr>
        <w:t xml:space="preserve">, World Health Organization </w:t>
      </w:r>
      <w:r w:rsidR="00635743" w:rsidRPr="00112447">
        <w:rPr>
          <w:noProof/>
        </w:rPr>
        <w:fldChar w:fldCharType="begin"/>
      </w:r>
      <w:r w:rsidR="00697CA6">
        <w:rPr>
          <w:noProof/>
        </w:rPr>
        <w:instrText xml:space="preserve"> ADDIN EN.CITE &lt;EndNote&gt;&lt;Cite&gt;&lt;RecNum&gt;52&lt;/RecNum&gt;&lt;DisplayText&gt;[41]&lt;/DisplayText&gt;&lt;record&gt;&lt;rec-number&gt;52&lt;/rec-number&gt;&lt;foreign-keys&gt;&lt;key app="EN" db-id="9vpfpxf5cx9adqeawxbxffzf5xre9xf0dwde" timestamp="1513534608"&gt;52&lt;/key&gt;&lt;/foreign-keys&gt;&lt;ref-type name="Journal Article"&gt;17&lt;/ref-type&gt;&lt;contributors&gt;&lt;authors&gt;&lt;author&gt;Siddhapura, Krupa&lt;/author&gt;&lt;author&gt;Harde, Harshad&lt;/author&gt;&lt;author&gt;Jain, Sanyog&lt;/author&gt;&lt;/authors&gt;&lt;/contributors&gt;&lt;titles&gt;&lt;title&gt;Immunostimulatory effect of tetanus toxoid loaded chitosan nanoparticles following microneedles assisted immunization&lt;/title&gt;&lt;secondary-title&gt;Nanomedicine: Nanotechnology, Biology and Medicine&lt;/secondary-title&gt;&lt;/titles&gt;&lt;periodical&gt;&lt;full-title&gt;Nanomedicine: Nanotechnology, Biology and Medicine&lt;/full-title&gt;&lt;/periodical&gt;&lt;pages&gt;213-222&lt;/pages&gt;&lt;volume&gt;12&lt;/volume&gt;&lt;number&gt;1&lt;/number&gt;&lt;dates&gt;&lt;year&gt;2016&lt;/year&gt;&lt;/dates&gt;&lt;isbn&gt;1549-9634&lt;/isbn&gt;&lt;urls&gt;&lt;/urls&gt;&lt;/record&gt;&lt;/Cite&gt;&lt;/EndNote&gt;</w:instrText>
      </w:r>
      <w:r w:rsidR="00635743" w:rsidRPr="00112447">
        <w:rPr>
          <w:noProof/>
        </w:rPr>
        <w:fldChar w:fldCharType="separate"/>
      </w:r>
      <w:r w:rsidR="005B08B0" w:rsidRPr="00112447">
        <w:rPr>
          <w:noProof/>
        </w:rPr>
        <w:t>[41]</w:t>
      </w:r>
      <w:r w:rsidR="00635743" w:rsidRPr="00112447">
        <w:rPr>
          <w:noProof/>
        </w:rPr>
        <w:fldChar w:fldCharType="end"/>
      </w:r>
      <w:r w:rsidR="00E412F7" w:rsidRPr="00112447">
        <w:rPr>
          <w:noProof/>
        </w:rPr>
        <w:t xml:space="preserve"> </w:t>
      </w:r>
      <w:r w:rsidR="007C0107" w:rsidRPr="00112447">
        <w:rPr>
          <w:noProof/>
        </w:rPr>
        <w:t xml:space="preserve">and German federal institute of risk assessment (BfR) </w:t>
      </w:r>
      <w:r w:rsidR="007C0107" w:rsidRPr="00112447">
        <w:rPr>
          <w:noProof/>
        </w:rPr>
        <w:fldChar w:fldCharType="begin"/>
      </w:r>
      <w:r w:rsidR="00697CA6">
        <w:rPr>
          <w:noProof/>
        </w:rPr>
        <w:instrText xml:space="preserve"> ADDIN EN.CITE &lt;EndNote&gt;&lt;Cite&gt;&lt;RecNum&gt;50&lt;/RecNum&gt;&lt;DisplayText&gt;[42]&lt;/DisplayText&gt;&lt;record&gt;&lt;rec-number&gt;50&lt;/rec-number&gt;&lt;foreign-keys&gt;&lt;key app="EN" db-id="9vpfpxf5cx9adqeawxbxffzf5xre9xf0dwde" timestamp="1513534608"&gt;50&lt;/key&gt;&lt;/foreign-keys&gt;&lt;ref-type name="Journal Article"&gt;17&lt;/ref-type&gt;&lt;contributors&gt;&lt;authors&gt;&lt;author&gt;Mao, Shirui&lt;/author&gt;&lt;author&gt;Bakowsky, Udo&lt;/author&gt;&lt;author&gt;Jintapattanakit, Anchalee&lt;/author&gt;&lt;author&gt;Kissel, Thomas&lt;/author&gt;&lt;/authors&gt;&lt;/contributors&gt;&lt;titles&gt;&lt;title&gt;Self‐assembled polyelectrolyte nanocomplexes between chitosan derivatives and insulin&lt;/title&gt;&lt;secondary-title&gt;Journal of pharmaceutical sciences&lt;/secondary-title&gt;&lt;/titles&gt;&lt;periodical&gt;&lt;full-title&gt;Journal of pharmaceutical sciences&lt;/full-title&gt;&lt;/periodical&gt;&lt;pages&gt;1035-1048&lt;/pages&gt;&lt;volume&gt;95&lt;/volume&gt;&lt;number&gt;5&lt;/number&gt;&lt;dates&gt;&lt;year&gt;2006&lt;/year&gt;&lt;/dates&gt;&lt;isbn&gt;1520-6017&lt;/isbn&gt;&lt;urls&gt;&lt;/urls&gt;&lt;/record&gt;&lt;/Cite&gt;&lt;/EndNote&gt;</w:instrText>
      </w:r>
      <w:r w:rsidR="007C0107" w:rsidRPr="00112447">
        <w:rPr>
          <w:noProof/>
        </w:rPr>
        <w:fldChar w:fldCharType="separate"/>
      </w:r>
      <w:r w:rsidR="005B08B0" w:rsidRPr="00112447">
        <w:rPr>
          <w:noProof/>
        </w:rPr>
        <w:t>[42]</w:t>
      </w:r>
      <w:r w:rsidR="007C0107" w:rsidRPr="00112447">
        <w:rPr>
          <w:noProof/>
        </w:rPr>
        <w:fldChar w:fldCharType="end"/>
      </w:r>
      <w:r w:rsidR="007C0107" w:rsidRPr="00112447">
        <w:rPr>
          <w:noProof/>
        </w:rPr>
        <w:t xml:space="preserve"> </w:t>
      </w:r>
      <w:r w:rsidR="00C81B05" w:rsidRPr="00112447">
        <w:rPr>
          <w:noProof/>
        </w:rPr>
        <w:t xml:space="preserve">have </w:t>
      </w:r>
      <w:r w:rsidR="00E412F7" w:rsidRPr="00112447">
        <w:rPr>
          <w:noProof/>
        </w:rPr>
        <w:t>indicated that there is</w:t>
      </w:r>
      <w:r w:rsidR="009B1D49" w:rsidRPr="00112447">
        <w:rPr>
          <w:noProof/>
        </w:rPr>
        <w:t xml:space="preserve"> lack of scienti</w:t>
      </w:r>
      <w:r w:rsidR="00E412F7" w:rsidRPr="00112447">
        <w:rPr>
          <w:noProof/>
        </w:rPr>
        <w:t xml:space="preserve">fic evidence to establish a cause and </w:t>
      </w:r>
      <w:r w:rsidR="009B1D49" w:rsidRPr="00112447">
        <w:rPr>
          <w:noProof/>
        </w:rPr>
        <w:t xml:space="preserve">effect </w:t>
      </w:r>
      <w:r w:rsidR="00E412F7" w:rsidRPr="00112447">
        <w:rPr>
          <w:noProof/>
        </w:rPr>
        <w:t>relationship between the use of antiperspirants and adverse effects in humans.</w:t>
      </w:r>
      <w:r w:rsidR="00CC3A9B" w:rsidRPr="00D615A0">
        <w:t xml:space="preserve"> Similarly, for the use of parabens in underarm cosmetics, the </w:t>
      </w:r>
      <w:r w:rsidR="00205182">
        <w:rPr>
          <w:noProof/>
        </w:rPr>
        <w:t>S</w:t>
      </w:r>
      <w:r w:rsidR="00CC3A9B" w:rsidRPr="00205182">
        <w:rPr>
          <w:noProof/>
        </w:rPr>
        <w:t>cientific</w:t>
      </w:r>
      <w:r w:rsidR="00CC3A9B" w:rsidRPr="00D615A0">
        <w:t xml:space="preserve"> </w:t>
      </w:r>
      <w:r w:rsidR="00205182" w:rsidRPr="00205182">
        <w:rPr>
          <w:noProof/>
        </w:rPr>
        <w:t>C</w:t>
      </w:r>
      <w:r w:rsidR="00CC3A9B" w:rsidRPr="00205182">
        <w:rPr>
          <w:noProof/>
        </w:rPr>
        <w:t>ommission</w:t>
      </w:r>
      <w:r w:rsidR="00CC3A9B" w:rsidRPr="00D615A0">
        <w:t xml:space="preserve"> on consumer products (SCCP) reported to the </w:t>
      </w:r>
      <w:r w:rsidR="000A3581" w:rsidRPr="00D615A0">
        <w:t xml:space="preserve">European </w:t>
      </w:r>
      <w:r w:rsidR="00205182">
        <w:rPr>
          <w:noProof/>
        </w:rPr>
        <w:t>C</w:t>
      </w:r>
      <w:r w:rsidR="000A3581" w:rsidRPr="00205182">
        <w:rPr>
          <w:noProof/>
        </w:rPr>
        <w:t>ommission</w:t>
      </w:r>
      <w:r w:rsidR="00CC3A9B" w:rsidRPr="00D615A0">
        <w:t xml:space="preserve"> that there is no evidence of risk for breast cancer </w:t>
      </w:r>
      <w:r w:rsidR="00CC3A9B" w:rsidRPr="00D615A0">
        <w:fldChar w:fldCharType="begin"/>
      </w:r>
      <w:r w:rsidR="00697CA6">
        <w:instrText xml:space="preserve"> ADDIN EN.CITE &lt;EndNote&gt;&lt;Cite&gt;&lt;RecNum&gt;43&lt;/RecNum&gt;&lt;DisplayText&gt;[43]&lt;/DisplayText&gt;&lt;record&gt;&lt;rec-number&gt;43&lt;/rec-number&gt;&lt;foreign-keys&gt;&lt;key app="EN" db-id="w9w9pt22ofv5f4efdflppvxr2exearvfw9fr" timestamp="1513986735"&gt;43&lt;/key&gt;&lt;/foreign-keys&gt;&lt;ref-type name="Web Page"&gt;12&lt;/ref-type&gt;&lt;contributors&gt;&lt;/contributors&gt;&lt;titles&gt;&lt;title&gt;Scientific Commission on Consumer Products, European Commission&lt;/title&gt;&lt;/titles&gt;&lt;number&gt;08/11/2017&lt;/number&gt;&lt;dates&gt;&lt;/dates&gt;&lt;urls&gt;&lt;related-urls&gt;&lt;url&gt;http://ec.europa.eu/health/ph_risk/committees/04_sccp/docs/sccp_o_00d.pdf&lt;/url&gt;&lt;/related-urls&gt;&lt;/urls&gt;&lt;/record&gt;&lt;/Cite&gt;&lt;/EndNote&gt;</w:instrText>
      </w:r>
      <w:r w:rsidR="00CC3A9B" w:rsidRPr="00D615A0">
        <w:fldChar w:fldCharType="separate"/>
      </w:r>
      <w:r w:rsidR="005B08B0">
        <w:rPr>
          <w:noProof/>
        </w:rPr>
        <w:t>[43]</w:t>
      </w:r>
      <w:r w:rsidR="00CC3A9B" w:rsidRPr="00D615A0">
        <w:fldChar w:fldCharType="end"/>
      </w:r>
      <w:r w:rsidR="00CC3A9B" w:rsidRPr="00D615A0">
        <w:t xml:space="preserve">. </w:t>
      </w:r>
      <w:r w:rsidR="009F200F" w:rsidRPr="00D615A0">
        <w:t>In 201</w:t>
      </w:r>
      <w:r w:rsidR="008F5473" w:rsidRPr="00D615A0">
        <w:t xml:space="preserve">6, Allam </w:t>
      </w:r>
      <w:r w:rsidR="008F5473" w:rsidRPr="00D615A0">
        <w:fldChar w:fldCharType="begin">
          <w:fldData xml:space="preserve">PEVuZE5vdGU+PENpdGU+PEF1dGhvcj5BbGxhbTwvQXV0aG9yPjxZZWFyPjIwMTY8L1llYXI+PFJl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</w:fldData>
        </w:fldChar>
      </w:r>
      <w:r w:rsidR="00697CA6">
        <w:instrText xml:space="preserve"> ADDIN EN.CITE </w:instrText>
      </w:r>
      <w:r w:rsidR="00697CA6">
        <w:fldChar w:fldCharType="begin">
          <w:fldData xml:space="preserve">PEVuZE5vdGU+PENpdGU+PEF1dGhvcj5BbGxhbTwvQXV0aG9yPjxZZWFyPjIwMTY8L1llYXI+PFJl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</w:fldData>
        </w:fldChar>
      </w:r>
      <w:r w:rsidR="00697CA6">
        <w:instrText xml:space="preserve"> ADDIN EN.CITE.DATA </w:instrText>
      </w:r>
      <w:r w:rsidR="00697CA6">
        <w:fldChar w:fldCharType="end"/>
      </w:r>
      <w:r w:rsidR="008F5473" w:rsidRPr="00D615A0">
        <w:fldChar w:fldCharType="separate"/>
      </w:r>
      <w:r w:rsidR="005B08B0">
        <w:rPr>
          <w:noProof/>
        </w:rPr>
        <w:t>[44]</w:t>
      </w:r>
      <w:r w:rsidR="008F5473" w:rsidRPr="00D615A0">
        <w:fldChar w:fldCharType="end"/>
      </w:r>
      <w:r w:rsidR="008F5473" w:rsidRPr="00D615A0">
        <w:t xml:space="preserve"> reported </w:t>
      </w:r>
      <w:r w:rsidR="00E22CEC" w:rsidRPr="00D615A0">
        <w:t>that a quantitative review of the association between breast cancer and aluminum is non-conclusive and further prospective studies are required.</w:t>
      </w:r>
    </w:p>
    <w:p w14:paraId="62207213" w14:textId="25C3D265" w:rsidR="009B1D49" w:rsidRPr="00D615A0" w:rsidRDefault="00C54C68" w:rsidP="00E423D2">
      <w:pPr>
        <w:spacing w:line="480" w:lineRule="auto"/>
        <w:jc w:val="both"/>
      </w:pPr>
      <w:r w:rsidRPr="00D615A0">
        <w:t xml:space="preserve">In summary, the debate </w:t>
      </w:r>
      <w:r w:rsidR="00D34B7E" w:rsidRPr="00D615A0">
        <w:t>continues on</w:t>
      </w:r>
      <w:r w:rsidRPr="00D615A0">
        <w:t xml:space="preserve"> the safety of the use of Aluminum containing antiperspirants, mainly because of </w:t>
      </w:r>
      <w:r w:rsidR="002C464D" w:rsidRPr="00D615A0">
        <w:t>conflicting results. Further research</w:t>
      </w:r>
      <w:r w:rsidR="007C0107" w:rsidRPr="00D615A0">
        <w:t xml:space="preserve"> is needed to determine </w:t>
      </w:r>
      <w:r w:rsidR="007C0107" w:rsidRPr="00112447">
        <w:rPr>
          <w:noProof/>
        </w:rPr>
        <w:t>a true</w:t>
      </w:r>
      <w:r w:rsidR="007C0107" w:rsidRPr="00D615A0">
        <w:t xml:space="preserve"> cause and effect</w:t>
      </w:r>
      <w:r w:rsidR="002C464D" w:rsidRPr="00D615A0">
        <w:t xml:space="preserve"> relationship </w:t>
      </w:r>
      <w:r w:rsidRPr="00D615A0">
        <w:fldChar w:fldCharType="begin"/>
      </w:r>
      <w:r w:rsidR="00697CA6">
        <w:instrText xml:space="preserve"> ADDIN EN.CITE &lt;EndNote&gt;&lt;Cite&gt;&lt;Author&gt;Dieterich&lt;/Author&gt;&lt;Year&gt;2014&lt;/Year&gt;&lt;RecNum&gt;45&lt;/RecNum&gt;&lt;DisplayText&gt;[45]&lt;/DisplayText&gt;&lt;record&gt;&lt;rec-number&gt;45&lt;/rec-number&gt;&lt;foreign-keys&gt;&lt;key app="EN" db-id="w9w9pt22ofv5f4efdflppvxr2exearvfw9fr" timestamp="1513986735"&gt;45&lt;/key&gt;&lt;/foreign-keys&gt;&lt;ref-type name="Journal Article"&gt;17&lt;/ref-type&gt;&lt;contributors&gt;&lt;authors&gt;&lt;author&gt;Dieterich, Max&lt;/author&gt;&lt;author&gt;Stubert, Johannes&lt;/author&gt;&lt;author&gt;Reimer, Toralf&lt;/author&gt;&lt;author&gt;Erickson, Nicole&lt;/author&gt;&lt;author&gt;Berling, Anika&lt;/author&gt;&lt;/authors&gt;&lt;/contributors&gt;&lt;titles&gt;&lt;title&gt;Influence of Lifestyle Factors on Breast Cancer Risk&lt;/title&gt;&lt;secondary-title&gt;Breast Care&lt;/secondary-title&gt;&lt;/titles&gt;&lt;periodical&gt;&lt;full-title&gt;Breast Care&lt;/full-title&gt;&lt;/periodical&gt;&lt;pages&gt;407-414&lt;/pages&gt;&lt;volume&gt;9&lt;/volume&gt;&lt;number&gt;6&lt;/number&gt;&lt;dates&gt;&lt;year&gt;2014&lt;/year&gt;&lt;pub-dates&gt;&lt;date&gt;11/25&lt;/date&gt;&lt;/pub-dates&gt;&lt;/dates&gt;&lt;pub-location&gt;Wilhelmstrasse 20A, P.O. Box · Postfach · Case postale, D–79095, Freiburg, Germany · Deutschland · Allemagne, Phone: +49 761 45 20 70, Fax: +49 761 4 52 07 14, information@karger.de&lt;/pub-location&gt;&lt;publisher&gt;S. Karger GmbH&lt;/publisher&gt;&lt;isbn&gt;1661-3791&amp;#xD;1661-3805&lt;/isbn&gt;&lt;accession-num&gt;PMC4317679&lt;/accession-num&gt;&lt;urls&gt;&lt;related-urls&gt;&lt;url&gt;http://www.ncbi.nlm.nih.gov/pmc/articles/PMC4317679/&lt;/url&gt;&lt;/related-urls&gt;&lt;/urls&gt;&lt;electronic-resource-num&gt;10.1159/000369571&lt;/electronic-resource-num&gt;&lt;remote-database-name&gt;PMC&lt;/remote-database-name&gt;&lt;/record&gt;&lt;/Cite&gt;&lt;/EndNote&gt;</w:instrText>
      </w:r>
      <w:r w:rsidRPr="00D615A0">
        <w:fldChar w:fldCharType="separate"/>
      </w:r>
      <w:r w:rsidR="005B08B0">
        <w:rPr>
          <w:noProof/>
        </w:rPr>
        <w:t>[45]</w:t>
      </w:r>
      <w:r w:rsidRPr="00D615A0">
        <w:fldChar w:fldCharType="end"/>
      </w:r>
      <w:r w:rsidR="002C464D" w:rsidRPr="00D615A0">
        <w:t>.</w:t>
      </w:r>
    </w:p>
    <w:p w14:paraId="00FF2CFE" w14:textId="11230759" w:rsidR="00B07CD8" w:rsidRPr="00D615A0" w:rsidRDefault="00541EAD" w:rsidP="00E423D2">
      <w:pPr>
        <w:spacing w:line="480" w:lineRule="auto"/>
        <w:jc w:val="both"/>
        <w:rPr>
          <w:b/>
        </w:rPr>
      </w:pPr>
      <w:r w:rsidRPr="00D615A0">
        <w:rPr>
          <w:b/>
        </w:rPr>
        <w:t>Conclusion</w:t>
      </w:r>
    </w:p>
    <w:p w14:paraId="586DCD9C" w14:textId="2B868804" w:rsidR="00B07CD8" w:rsidRPr="00D615A0" w:rsidRDefault="006212EB" w:rsidP="00E423D2">
      <w:pPr>
        <w:spacing w:line="480" w:lineRule="auto"/>
        <w:jc w:val="both"/>
      </w:pPr>
      <w:r>
        <w:rPr>
          <w:noProof/>
        </w:rPr>
        <w:t>T</w:t>
      </w:r>
      <w:r w:rsidR="00205182" w:rsidRPr="006212EB">
        <w:rPr>
          <w:noProof/>
        </w:rPr>
        <w:t xml:space="preserve">he scientific evidence on the </w:t>
      </w:r>
      <w:r w:rsidR="00205182" w:rsidRPr="00112447">
        <w:rPr>
          <w:noProof/>
        </w:rPr>
        <w:t>topical</w:t>
      </w:r>
      <w:r w:rsidR="00205182" w:rsidRPr="006212EB">
        <w:rPr>
          <w:noProof/>
        </w:rPr>
        <w:t xml:space="preserve"> </w:t>
      </w:r>
      <w:r>
        <w:rPr>
          <w:noProof/>
        </w:rPr>
        <w:t xml:space="preserve">toxicity </w:t>
      </w:r>
      <w:r w:rsidR="00205182" w:rsidRPr="006212EB">
        <w:rPr>
          <w:noProof/>
        </w:rPr>
        <w:t>of aluminum-based antiperspirants is scarce to-date.</w:t>
      </w:r>
      <w:r w:rsidR="00205182" w:rsidRPr="00205182">
        <w:rPr>
          <w:noProof/>
        </w:rPr>
        <w:t xml:space="preserve"> </w:t>
      </w:r>
      <w:r w:rsidR="00205182" w:rsidRPr="006212EB">
        <w:rPr>
          <w:noProof/>
        </w:rPr>
        <w:t xml:space="preserve">However, the consumer concerns </w:t>
      </w:r>
      <w:r w:rsidRPr="006212EB">
        <w:rPr>
          <w:noProof/>
        </w:rPr>
        <w:t xml:space="preserve">with antiperspirants containing aluminum </w:t>
      </w:r>
      <w:r w:rsidR="00205C8E">
        <w:rPr>
          <w:noProof/>
        </w:rPr>
        <w:t>are</w:t>
      </w:r>
      <w:r w:rsidRPr="006212EB">
        <w:rPr>
          <w:noProof/>
        </w:rPr>
        <w:t xml:space="preserve"> on the rise. </w:t>
      </w:r>
      <w:r w:rsidR="00205C8E" w:rsidRPr="008A364C">
        <w:rPr>
          <w:noProof/>
        </w:rPr>
        <w:t>Thus, t</w:t>
      </w:r>
      <w:r w:rsidRPr="008A364C">
        <w:rPr>
          <w:noProof/>
        </w:rPr>
        <w:t>here is</w:t>
      </w:r>
      <w:r w:rsidR="00205182" w:rsidRPr="008A364C">
        <w:rPr>
          <w:noProof/>
        </w:rPr>
        <w:t xml:space="preserve"> a</w:t>
      </w:r>
      <w:r w:rsidR="006A405B" w:rsidRPr="008A364C">
        <w:rPr>
          <w:noProof/>
        </w:rPr>
        <w:t xml:space="preserve"> need for further </w:t>
      </w:r>
      <w:r w:rsidR="008A364C">
        <w:rPr>
          <w:noProof/>
        </w:rPr>
        <w:t xml:space="preserve">in-depth </w:t>
      </w:r>
      <w:r w:rsidR="006A405B" w:rsidRPr="008A364C">
        <w:rPr>
          <w:noProof/>
        </w:rPr>
        <w:t>research</w:t>
      </w:r>
      <w:r w:rsidR="00205C8E" w:rsidRPr="00205C8E">
        <w:rPr>
          <w:noProof/>
        </w:rPr>
        <w:t xml:space="preserve"> </w:t>
      </w:r>
      <w:r w:rsidR="008A364C">
        <w:rPr>
          <w:noProof/>
        </w:rPr>
        <w:t xml:space="preserve">on skin permeation kinetics, </w:t>
      </w:r>
      <w:r w:rsidR="00205C8E" w:rsidRPr="00205C8E">
        <w:rPr>
          <w:noProof/>
        </w:rPr>
        <w:t>absorption routes</w:t>
      </w:r>
      <w:r w:rsidR="008A364C">
        <w:rPr>
          <w:noProof/>
        </w:rPr>
        <w:t xml:space="preserve"> and excretion </w:t>
      </w:r>
      <w:r w:rsidR="008A364C" w:rsidRPr="00D769E6">
        <w:rPr>
          <w:noProof/>
        </w:rPr>
        <w:t>mechanisms</w:t>
      </w:r>
      <w:r w:rsidR="008A364C">
        <w:rPr>
          <w:noProof/>
        </w:rPr>
        <w:t xml:space="preserve"> in the human body to c</w:t>
      </w:r>
      <w:r w:rsidR="00205C8E" w:rsidRPr="00205C8E">
        <w:rPr>
          <w:noProof/>
        </w:rPr>
        <w:t>onclusively establish</w:t>
      </w:r>
      <w:r w:rsidR="008A364C">
        <w:rPr>
          <w:noProof/>
        </w:rPr>
        <w:t xml:space="preserve"> the safety concerns associated with aluminum-based antiperspirants. </w:t>
      </w:r>
    </w:p>
    <w:p w14:paraId="31BACEE2" w14:textId="15287E61" w:rsidR="007C542F" w:rsidRPr="00D615A0" w:rsidRDefault="007C542F" w:rsidP="00E423D2">
      <w:pPr>
        <w:spacing w:line="480" w:lineRule="auto"/>
        <w:jc w:val="both"/>
        <w:rPr>
          <w:b/>
        </w:rPr>
      </w:pPr>
      <w:r w:rsidRPr="00D615A0">
        <w:rPr>
          <w:b/>
        </w:rPr>
        <w:t>Conflict of Interest</w:t>
      </w:r>
    </w:p>
    <w:p w14:paraId="4D84FCB8" w14:textId="17F440D4" w:rsidR="007C542F" w:rsidRDefault="00CB11CF" w:rsidP="00E423D2">
      <w:pPr>
        <w:spacing w:line="480" w:lineRule="auto"/>
        <w:jc w:val="both"/>
      </w:pPr>
      <w:r>
        <w:t>T</w:t>
      </w:r>
      <w:r w:rsidR="005405BC">
        <w:t xml:space="preserve">he author declares no conflict of interest. </w:t>
      </w:r>
    </w:p>
    <w:p w14:paraId="1067B6C5" w14:textId="435286D6" w:rsidR="005239E2" w:rsidRPr="00872B41" w:rsidRDefault="005239E2" w:rsidP="00E423D2">
      <w:pPr>
        <w:spacing w:line="480" w:lineRule="auto"/>
        <w:jc w:val="both"/>
        <w:rPr>
          <w:b/>
        </w:rPr>
      </w:pPr>
      <w:r w:rsidRPr="00872B41">
        <w:rPr>
          <w:b/>
        </w:rPr>
        <w:t>Author Contribution</w:t>
      </w:r>
    </w:p>
    <w:p w14:paraId="500B9FC3" w14:textId="3802678D" w:rsidR="005239E2" w:rsidRPr="00D615A0" w:rsidRDefault="00C67333" w:rsidP="00E423D2">
      <w:pPr>
        <w:spacing w:line="480" w:lineRule="auto"/>
        <w:jc w:val="both"/>
      </w:pPr>
      <w:r>
        <w:rPr>
          <w:noProof/>
        </w:rPr>
        <w:t>All the</w:t>
      </w:r>
      <w:r w:rsidR="00AD0B93">
        <w:rPr>
          <w:noProof/>
        </w:rPr>
        <w:t xml:space="preserve"> authors, SMB</w:t>
      </w:r>
      <w:r>
        <w:rPr>
          <w:noProof/>
        </w:rPr>
        <w:t>, SPS</w:t>
      </w:r>
      <w:r w:rsidR="00AD0B93">
        <w:rPr>
          <w:noProof/>
        </w:rPr>
        <w:t xml:space="preserve"> and </w:t>
      </w:r>
      <w:r w:rsidR="00AD0B93" w:rsidRPr="00112447">
        <w:rPr>
          <w:noProof/>
        </w:rPr>
        <w:t>AM</w:t>
      </w:r>
      <w:r w:rsidR="00AD0B93">
        <w:rPr>
          <w:noProof/>
        </w:rPr>
        <w:t xml:space="preserve"> have </w:t>
      </w:r>
      <w:r w:rsidR="002B3245">
        <w:rPr>
          <w:noProof/>
        </w:rPr>
        <w:t xml:space="preserve">contributed equally </w:t>
      </w:r>
      <w:r w:rsidR="00AD0B93">
        <w:rPr>
          <w:noProof/>
        </w:rPr>
        <w:t xml:space="preserve">in writing this review article. </w:t>
      </w:r>
    </w:p>
    <w:p w14:paraId="0775C280" w14:textId="77777777" w:rsidR="00B07CD8" w:rsidRPr="00D615A0" w:rsidRDefault="00B07CD8" w:rsidP="007B203F">
      <w:pPr>
        <w:jc w:val="both"/>
        <w:rPr>
          <w:b/>
        </w:rPr>
      </w:pPr>
      <w:r w:rsidRPr="00D615A0">
        <w:rPr>
          <w:b/>
        </w:rPr>
        <w:t>References:</w:t>
      </w:r>
    </w:p>
    <w:p w14:paraId="0A6332DD" w14:textId="77777777" w:rsidR="00697CA6" w:rsidRPr="00697CA6" w:rsidRDefault="008C2018" w:rsidP="00697CA6">
      <w:pPr>
        <w:pStyle w:val="EndNoteBibliography"/>
        <w:spacing w:after="0"/>
        <w:ind w:left="720" w:hanging="720"/>
      </w:pPr>
      <w:r w:rsidRPr="00D615A0">
        <w:rPr>
          <w:rFonts w:asciiTheme="minorHAnsi" w:hAnsiTheme="minorHAnsi"/>
        </w:rPr>
        <w:fldChar w:fldCharType="begin"/>
      </w:r>
      <w:r w:rsidRPr="00D615A0">
        <w:rPr>
          <w:rFonts w:asciiTheme="minorHAnsi" w:hAnsiTheme="minorHAnsi"/>
        </w:rPr>
        <w:instrText xml:space="preserve"> ADDIN EN.REFLIST </w:instrText>
      </w:r>
      <w:r w:rsidRPr="00D615A0">
        <w:rPr>
          <w:rFonts w:asciiTheme="minorHAnsi" w:hAnsiTheme="minorHAnsi"/>
        </w:rPr>
        <w:fldChar w:fldCharType="separate"/>
      </w:r>
      <w:r w:rsidR="00697CA6" w:rsidRPr="00697CA6">
        <w:t>1.</w:t>
      </w:r>
      <w:r w:rsidR="00697CA6" w:rsidRPr="00697CA6">
        <w:tab/>
        <w:t xml:space="preserve">Darbre, P.D. Underarm cosmetics and breast cancer. </w:t>
      </w:r>
      <w:r w:rsidR="00697CA6" w:rsidRPr="00697CA6">
        <w:rPr>
          <w:i/>
        </w:rPr>
        <w:t xml:space="preserve">Journal of Applied Toxicology </w:t>
      </w:r>
      <w:r w:rsidR="00697CA6" w:rsidRPr="00697CA6">
        <w:rPr>
          <w:b/>
        </w:rPr>
        <w:t>2003</w:t>
      </w:r>
      <w:r w:rsidR="00697CA6" w:rsidRPr="00697CA6">
        <w:t xml:space="preserve">, </w:t>
      </w:r>
      <w:r w:rsidR="00697CA6" w:rsidRPr="00697CA6">
        <w:rPr>
          <w:i/>
        </w:rPr>
        <w:t>23</w:t>
      </w:r>
      <w:r w:rsidR="00697CA6" w:rsidRPr="00697CA6">
        <w:t>, 89-95.</w:t>
      </w:r>
    </w:p>
    <w:p w14:paraId="7C27FC69" w14:textId="77777777" w:rsidR="00697CA6" w:rsidRPr="00697CA6" w:rsidRDefault="00697CA6" w:rsidP="00697CA6">
      <w:pPr>
        <w:pStyle w:val="EndNoteBibliography"/>
        <w:spacing w:after="0"/>
        <w:ind w:left="720" w:hanging="720"/>
      </w:pPr>
      <w:r w:rsidRPr="00697CA6">
        <w:t>2.</w:t>
      </w:r>
      <w:r w:rsidRPr="00697CA6">
        <w:tab/>
        <w:t xml:space="preserve">Darbre, P.D. Aluminium, antiperspirants and breast cancer. </w:t>
      </w:r>
      <w:r w:rsidRPr="00697CA6">
        <w:rPr>
          <w:i/>
        </w:rPr>
        <w:t xml:space="preserve">Journal of inorganic biochemistry </w:t>
      </w:r>
      <w:r w:rsidRPr="00697CA6">
        <w:rPr>
          <w:b/>
        </w:rPr>
        <w:t>2005</w:t>
      </w:r>
      <w:r w:rsidRPr="00697CA6">
        <w:t xml:space="preserve">, </w:t>
      </w:r>
      <w:r w:rsidRPr="00697CA6">
        <w:rPr>
          <w:i/>
        </w:rPr>
        <w:t>99</w:t>
      </w:r>
      <w:r w:rsidRPr="00697CA6">
        <w:t>, 1912-1919.</w:t>
      </w:r>
    </w:p>
    <w:p w14:paraId="67F257A9" w14:textId="77777777" w:rsidR="00697CA6" w:rsidRPr="00697CA6" w:rsidRDefault="00697CA6" w:rsidP="00697CA6">
      <w:pPr>
        <w:pStyle w:val="EndNoteBibliography"/>
        <w:spacing w:after="0"/>
        <w:ind w:left="720" w:hanging="720"/>
      </w:pPr>
      <w:r w:rsidRPr="00697CA6">
        <w:t>3.</w:t>
      </w:r>
      <w:r w:rsidRPr="00697CA6">
        <w:tab/>
        <w:t xml:space="preserve">Darbre, P.D. Recorded quadrant incidence of female breast cancer in great britain suggests a disproportionate increase in the upper outer quadrant of the breast. </w:t>
      </w:r>
      <w:r w:rsidRPr="00697CA6">
        <w:rPr>
          <w:i/>
        </w:rPr>
        <w:t xml:space="preserve">Anticancer research </w:t>
      </w:r>
      <w:r w:rsidRPr="00697CA6">
        <w:rPr>
          <w:b/>
        </w:rPr>
        <w:t>2005</w:t>
      </w:r>
      <w:r w:rsidRPr="00697CA6">
        <w:t xml:space="preserve">, </w:t>
      </w:r>
      <w:r w:rsidRPr="00697CA6">
        <w:rPr>
          <w:i/>
        </w:rPr>
        <w:t>25</w:t>
      </w:r>
      <w:r w:rsidRPr="00697CA6">
        <w:t>, 2543-2550.</w:t>
      </w:r>
    </w:p>
    <w:p w14:paraId="7788ABD6" w14:textId="620F0A0A" w:rsidR="00697CA6" w:rsidRPr="00697CA6" w:rsidRDefault="00697CA6" w:rsidP="00697CA6">
      <w:pPr>
        <w:pStyle w:val="EndNoteBibliography"/>
        <w:spacing w:after="0"/>
        <w:ind w:left="720" w:hanging="720"/>
      </w:pPr>
      <w:r w:rsidRPr="00697CA6">
        <w:t>4.</w:t>
      </w:r>
      <w:r w:rsidRPr="00697CA6">
        <w:tab/>
        <w:t xml:space="preserve">Darbre, P.D.; Pugazhendhi, D.; Mannello, F. Aluminium and human breast diseases. </w:t>
      </w:r>
      <w:r w:rsidRPr="00697CA6">
        <w:rPr>
          <w:i/>
        </w:rPr>
        <w:t xml:space="preserve">Journal of inorganic biochemistry </w:t>
      </w:r>
      <w:r w:rsidRPr="00697CA6">
        <w:rPr>
          <w:b/>
        </w:rPr>
        <w:t>2011</w:t>
      </w:r>
      <w:r w:rsidRPr="00697CA6">
        <w:t xml:space="preserve">, </w:t>
      </w:r>
      <w:r w:rsidRPr="00697CA6">
        <w:rPr>
          <w:i/>
        </w:rPr>
        <w:t>105</w:t>
      </w:r>
      <w:r w:rsidRPr="00697CA6">
        <w:t>, 1484-</w:t>
      </w:r>
      <w:del w:id="4" w:author="Shatrunjai Singh" w:date="2017-12-24T11:21:00Z">
        <w:r w:rsidRPr="00697CA6" w:rsidDel="00B74024">
          <w:delText>1488</w:delText>
        </w:r>
      </w:del>
      <w:ins w:id="5" w:author="Shatrunjai Singh" w:date="2017-12-24T11:21:00Z">
        <w:r w:rsidR="00B74024" w:rsidRPr="00697CA6">
          <w:t>1</w:t>
        </w:r>
        <w:r w:rsidR="00B74024">
          <w:t>ALZ</w:t>
        </w:r>
        <w:r w:rsidR="00B74024" w:rsidRPr="00697CA6">
          <w:t>8</w:t>
        </w:r>
      </w:ins>
      <w:r w:rsidRPr="00697CA6">
        <w:t>.</w:t>
      </w:r>
    </w:p>
    <w:p w14:paraId="7E284250" w14:textId="77777777" w:rsidR="00697CA6" w:rsidRPr="00697CA6" w:rsidRDefault="00697CA6" w:rsidP="00697CA6">
      <w:pPr>
        <w:pStyle w:val="EndNoteBibliography"/>
        <w:spacing w:after="0"/>
        <w:ind w:left="720" w:hanging="720"/>
      </w:pPr>
      <w:r w:rsidRPr="00697CA6">
        <w:t>5.</w:t>
      </w:r>
      <w:r w:rsidRPr="00697CA6">
        <w:tab/>
        <w:t xml:space="preserve">Yokel, R.A. The toxicology of aluminum in the brain: A review. </w:t>
      </w:r>
      <w:r w:rsidRPr="00697CA6">
        <w:rPr>
          <w:i/>
        </w:rPr>
        <w:t xml:space="preserve">Neurotoxicology </w:t>
      </w:r>
      <w:r w:rsidRPr="00697CA6">
        <w:rPr>
          <w:b/>
        </w:rPr>
        <w:t>2000</w:t>
      </w:r>
      <w:r w:rsidRPr="00697CA6">
        <w:t xml:space="preserve">, </w:t>
      </w:r>
      <w:r w:rsidRPr="00697CA6">
        <w:rPr>
          <w:i/>
        </w:rPr>
        <w:t>21</w:t>
      </w:r>
      <w:r w:rsidRPr="00697CA6">
        <w:t>, 813-828.</w:t>
      </w:r>
    </w:p>
    <w:p w14:paraId="687715DD" w14:textId="40E5E34F" w:rsidR="00697CA6" w:rsidRPr="00697CA6" w:rsidRDefault="00697CA6" w:rsidP="00697CA6">
      <w:pPr>
        <w:pStyle w:val="EndNoteBibliography"/>
        <w:spacing w:after="0"/>
        <w:ind w:left="720" w:hanging="720"/>
      </w:pPr>
      <w:r w:rsidRPr="00697CA6">
        <w:t>6.</w:t>
      </w:r>
      <w:r w:rsidRPr="00697CA6">
        <w:tab/>
        <w:t xml:space="preserve">Food and drug administration, chapter 21, part 310, 350 and 369. </w:t>
      </w:r>
      <w:hyperlink r:id="rId9" w:history="1">
        <w:r w:rsidRPr="00697CA6">
          <w:rPr>
            <w:rStyle w:val="Hyperlink"/>
          </w:rPr>
          <w:t>https://www.fda.gov/downloads/drugs/developmentapprovalprocess/developmentresources/over-the-counterotcdrugs/statusofotcrulemakings/ucm110774.pdf</w:t>
        </w:r>
      </w:hyperlink>
      <w:r w:rsidRPr="00697CA6">
        <w:t xml:space="preserve"> (08/03/2017), </w:t>
      </w:r>
    </w:p>
    <w:p w14:paraId="5F4AC64C" w14:textId="58D13258" w:rsidR="00697CA6" w:rsidRPr="00697CA6" w:rsidRDefault="00697CA6" w:rsidP="00697CA6">
      <w:pPr>
        <w:pStyle w:val="EndNoteBibliography"/>
        <w:spacing w:after="0"/>
        <w:ind w:left="720" w:hanging="720"/>
      </w:pPr>
      <w:r w:rsidRPr="00697CA6">
        <w:t>7.</w:t>
      </w:r>
      <w:r w:rsidRPr="00697CA6">
        <w:tab/>
        <w:t xml:space="preserve">Eu cosmetics directive. </w:t>
      </w:r>
      <w:hyperlink r:id="rId10" w:history="1">
        <w:r w:rsidRPr="00697CA6">
          <w:rPr>
            <w:rStyle w:val="Hyperlink"/>
          </w:rPr>
          <w:t>http://eur-lex.europa.eu/LexUriServ/LexUriServ.do?uri=CONSLEG:1976L0768:20100301:en:PDF</w:t>
        </w:r>
      </w:hyperlink>
      <w:r w:rsidRPr="00697CA6">
        <w:t xml:space="preserve"> (76/768/EEC, 08/03/2017), </w:t>
      </w:r>
    </w:p>
    <w:p w14:paraId="4E33918D" w14:textId="77777777" w:rsidR="00697CA6" w:rsidRPr="00697CA6" w:rsidRDefault="00697CA6" w:rsidP="00697CA6">
      <w:pPr>
        <w:pStyle w:val="EndNoteBibliography"/>
        <w:spacing w:after="0"/>
        <w:ind w:left="720" w:hanging="720"/>
      </w:pPr>
      <w:r w:rsidRPr="00697CA6">
        <w:t>8.</w:t>
      </w:r>
      <w:r w:rsidRPr="00697CA6">
        <w:tab/>
        <w:t>Quatrale, R.P.; Coble, D.W.; Stoner, K.L.; Felger, C.B. The mechanism of antiperspirant action by aluminum salts. Ii. Histological observation of human eccrine sweat glands inhibited by aluminum chlorohydrate.</w:t>
      </w:r>
    </w:p>
    <w:p w14:paraId="48080956" w14:textId="77777777" w:rsidR="00697CA6" w:rsidRPr="00697CA6" w:rsidRDefault="00697CA6" w:rsidP="00697CA6">
      <w:pPr>
        <w:pStyle w:val="EndNoteBibliography"/>
        <w:spacing w:after="0"/>
        <w:ind w:left="720" w:hanging="720"/>
      </w:pPr>
      <w:r w:rsidRPr="00697CA6">
        <w:t>9.</w:t>
      </w:r>
      <w:r w:rsidRPr="00697CA6">
        <w:tab/>
        <w:t>Quatrale, R.P. The mechanism of antiperspirant action by aluminum salts. I. The effect of cellophane tape stripping on aluminum salt-inhibited eccrine sweat glands.</w:t>
      </w:r>
    </w:p>
    <w:p w14:paraId="0A36BAEC" w14:textId="77777777" w:rsidR="00697CA6" w:rsidRPr="00697CA6" w:rsidRDefault="00697CA6" w:rsidP="00697CA6">
      <w:pPr>
        <w:pStyle w:val="EndNoteBibliography"/>
        <w:spacing w:after="0"/>
        <w:ind w:left="720" w:hanging="720"/>
      </w:pPr>
      <w:r w:rsidRPr="00697CA6">
        <w:t>10.</w:t>
      </w:r>
      <w:r w:rsidRPr="00697CA6">
        <w:tab/>
        <w:t xml:space="preserve">Quatrale, R.P.; Thomas, E.L.; Birnbaum, J.E. The site of antiperspirant action by aluminum salts in the eccrine sweat glands of the axilla. </w:t>
      </w:r>
      <w:r w:rsidRPr="00697CA6">
        <w:rPr>
          <w:i/>
        </w:rPr>
        <w:t>J Soc Cosmet Chem 36</w:t>
      </w:r>
      <w:r w:rsidRPr="00697CA6">
        <w:t>, 435-440.</w:t>
      </w:r>
    </w:p>
    <w:p w14:paraId="4A9C5160" w14:textId="77777777" w:rsidR="00697CA6" w:rsidRPr="00697CA6" w:rsidRDefault="00697CA6" w:rsidP="00697CA6">
      <w:pPr>
        <w:pStyle w:val="EndNoteBibliography"/>
        <w:spacing w:after="0"/>
        <w:ind w:left="720" w:hanging="720"/>
      </w:pPr>
      <w:r w:rsidRPr="00697CA6">
        <w:t>11.</w:t>
      </w:r>
      <w:r w:rsidRPr="00697CA6">
        <w:tab/>
        <w:t xml:space="preserve">Yanagishita, T.; Tamada, Y.; Ohshima, Y.; Ito, K.; Akita, Y.; Watanabe, D. Histological localization of aluminum in topical aluminum chloride treatment for palmar hyperhidrosis. </w:t>
      </w:r>
      <w:r w:rsidRPr="00697CA6">
        <w:rPr>
          <w:i/>
        </w:rPr>
        <w:t>Journal of Dermatological Science 67</w:t>
      </w:r>
      <w:r w:rsidRPr="00697CA6">
        <w:t>, 69-71.</w:t>
      </w:r>
    </w:p>
    <w:p w14:paraId="6B103C8E" w14:textId="77777777" w:rsidR="00697CA6" w:rsidRPr="00697CA6" w:rsidRDefault="00697CA6" w:rsidP="00697CA6">
      <w:pPr>
        <w:pStyle w:val="EndNoteBibliography"/>
        <w:spacing w:after="0"/>
        <w:ind w:left="720" w:hanging="720"/>
      </w:pPr>
      <w:r w:rsidRPr="00697CA6">
        <w:t>12.</w:t>
      </w:r>
      <w:r w:rsidRPr="00697CA6">
        <w:tab/>
        <w:t xml:space="preserve">Laden, K. </w:t>
      </w:r>
      <w:r w:rsidRPr="00697CA6">
        <w:rPr>
          <w:i/>
        </w:rPr>
        <w:t>Antiperspirants and deodorants, second edition</w:t>
      </w:r>
      <w:r w:rsidRPr="00697CA6">
        <w:t>. Taylor &amp; Francis: New York, 1999.</w:t>
      </w:r>
    </w:p>
    <w:p w14:paraId="5A627E84" w14:textId="0277C6EA" w:rsidR="00697CA6" w:rsidRPr="00697CA6" w:rsidRDefault="00697CA6" w:rsidP="00697CA6">
      <w:pPr>
        <w:pStyle w:val="EndNoteBibliography"/>
        <w:spacing w:after="0"/>
        <w:ind w:left="720" w:hanging="720"/>
      </w:pPr>
      <w:r w:rsidRPr="00697CA6">
        <w:t>13.</w:t>
      </w:r>
      <w:r w:rsidRPr="00697CA6">
        <w:tab/>
        <w:t xml:space="preserve">Alzheimer's association, alzheimer news. </w:t>
      </w:r>
      <w:hyperlink r:id="rId11" w:history="1">
        <w:r w:rsidRPr="00697CA6">
          <w:rPr>
            <w:rStyle w:val="Hyperlink"/>
          </w:rPr>
          <w:t>http://www.alz.org/news_and_events_alzheimer_news_02-02-2005.asp</w:t>
        </w:r>
      </w:hyperlink>
      <w:r w:rsidRPr="00697CA6">
        <w:t xml:space="preserve"> (08/09/2017), </w:t>
      </w:r>
    </w:p>
    <w:p w14:paraId="7DFECBA6" w14:textId="77777777" w:rsidR="00697CA6" w:rsidRPr="00697CA6" w:rsidRDefault="00697CA6" w:rsidP="00697CA6">
      <w:pPr>
        <w:pStyle w:val="EndNoteBibliography"/>
        <w:spacing w:after="0"/>
        <w:ind w:left="720" w:hanging="720"/>
      </w:pPr>
      <w:r w:rsidRPr="00697CA6">
        <w:t>14.</w:t>
      </w:r>
      <w:r w:rsidRPr="00697CA6">
        <w:tab/>
        <w:t xml:space="preserve">Guillard, O.; Fauconneau, B.; Olichon, D.; Dedieu, G.; Deloncle, R. Hyperaluminemia in a woman using an aluminum-containing antiperspirant for 4 years. </w:t>
      </w:r>
      <w:r w:rsidRPr="00697CA6">
        <w:rPr>
          <w:i/>
        </w:rPr>
        <w:t xml:space="preserve">The American journal of medicine </w:t>
      </w:r>
      <w:r w:rsidRPr="00697CA6">
        <w:rPr>
          <w:b/>
        </w:rPr>
        <w:t>2004</w:t>
      </w:r>
      <w:r w:rsidRPr="00697CA6">
        <w:t xml:space="preserve">, </w:t>
      </w:r>
      <w:r w:rsidRPr="00697CA6">
        <w:rPr>
          <w:i/>
        </w:rPr>
        <w:t>117</w:t>
      </w:r>
      <w:r w:rsidRPr="00697CA6">
        <w:t>, 956-959.</w:t>
      </w:r>
    </w:p>
    <w:p w14:paraId="0DF2B035" w14:textId="77777777" w:rsidR="00697CA6" w:rsidRPr="00697CA6" w:rsidRDefault="00697CA6" w:rsidP="00697CA6">
      <w:pPr>
        <w:pStyle w:val="EndNoteBibliography"/>
        <w:spacing w:after="0"/>
        <w:ind w:left="720" w:hanging="720"/>
      </w:pPr>
      <w:r w:rsidRPr="00697CA6">
        <w:t>15.</w:t>
      </w:r>
      <w:r w:rsidRPr="00697CA6">
        <w:tab/>
        <w:t xml:space="preserve">McGrath, K.G. Apocrine sweat gland obstruction by antiperspirants allowing transdermal absorption of cutaneous generated hormones and pheromones as a link to the observed incidence rates of breast and prostate cancer in the 20th century. </w:t>
      </w:r>
      <w:r w:rsidRPr="00697CA6">
        <w:rPr>
          <w:i/>
        </w:rPr>
        <w:t xml:space="preserve">Medical hypotheses </w:t>
      </w:r>
      <w:r w:rsidRPr="00697CA6">
        <w:rPr>
          <w:b/>
        </w:rPr>
        <w:t>2009</w:t>
      </w:r>
      <w:r w:rsidRPr="00697CA6">
        <w:t xml:space="preserve">, </w:t>
      </w:r>
      <w:r w:rsidRPr="00697CA6">
        <w:rPr>
          <w:i/>
        </w:rPr>
        <w:t>72</w:t>
      </w:r>
      <w:r w:rsidRPr="00697CA6">
        <w:t>, 665-674.</w:t>
      </w:r>
    </w:p>
    <w:p w14:paraId="79C472FA" w14:textId="77777777" w:rsidR="00697CA6" w:rsidRPr="00697CA6" w:rsidRDefault="00697CA6" w:rsidP="00697CA6">
      <w:pPr>
        <w:pStyle w:val="EndNoteBibliography"/>
        <w:spacing w:after="0"/>
        <w:ind w:left="720" w:hanging="720"/>
      </w:pPr>
      <w:r w:rsidRPr="00697CA6">
        <w:t>16.</w:t>
      </w:r>
      <w:r w:rsidRPr="00697CA6">
        <w:tab/>
        <w:t xml:space="preserve">McGrath, K.G. An earlier age of breast cancer diagnosis related to more frequent use of antiperspirants/deodorants and underarm shaving. </w:t>
      </w:r>
      <w:r w:rsidRPr="00697CA6">
        <w:rPr>
          <w:i/>
        </w:rPr>
        <w:t xml:space="preserve">European journal of cancer prevention : the official journal of the European Cancer Prevention Organisation (ECP) </w:t>
      </w:r>
      <w:r w:rsidRPr="00697CA6">
        <w:rPr>
          <w:b/>
        </w:rPr>
        <w:t>2003</w:t>
      </w:r>
      <w:r w:rsidRPr="00697CA6">
        <w:t xml:space="preserve">, </w:t>
      </w:r>
      <w:r w:rsidRPr="00697CA6">
        <w:rPr>
          <w:i/>
        </w:rPr>
        <w:t>12</w:t>
      </w:r>
      <w:r w:rsidRPr="00697CA6">
        <w:t>, 479-485.</w:t>
      </w:r>
    </w:p>
    <w:p w14:paraId="121D26B6" w14:textId="77777777" w:rsidR="00697CA6" w:rsidRPr="00697CA6" w:rsidRDefault="00697CA6" w:rsidP="00697CA6">
      <w:pPr>
        <w:pStyle w:val="EndNoteBibliography"/>
        <w:spacing w:after="0"/>
        <w:ind w:left="720" w:hanging="720"/>
      </w:pPr>
      <w:r w:rsidRPr="00697CA6">
        <w:t>17.</w:t>
      </w:r>
      <w:r w:rsidRPr="00697CA6">
        <w:tab/>
        <w:t xml:space="preserve">Mirick, D.K.; Davis, S.; Thomas, D.B. Antiperspirant use and the risk of breast cancer. </w:t>
      </w:r>
      <w:r w:rsidRPr="00697CA6">
        <w:rPr>
          <w:i/>
        </w:rPr>
        <w:t xml:space="preserve">JNCI: Journal of the National Cancer Institute </w:t>
      </w:r>
      <w:r w:rsidRPr="00697CA6">
        <w:rPr>
          <w:b/>
        </w:rPr>
        <w:t>2002</w:t>
      </w:r>
      <w:r w:rsidRPr="00697CA6">
        <w:t xml:space="preserve">, </w:t>
      </w:r>
      <w:r w:rsidRPr="00697CA6">
        <w:rPr>
          <w:i/>
        </w:rPr>
        <w:t>94</w:t>
      </w:r>
      <w:r w:rsidRPr="00697CA6">
        <w:t>, 1578-1580.</w:t>
      </w:r>
    </w:p>
    <w:p w14:paraId="6D9D33A5" w14:textId="77777777" w:rsidR="00697CA6" w:rsidRPr="00697CA6" w:rsidRDefault="00697CA6" w:rsidP="00697CA6">
      <w:pPr>
        <w:pStyle w:val="EndNoteBibliography"/>
        <w:spacing w:after="0"/>
        <w:ind w:left="720" w:hanging="720"/>
      </w:pPr>
      <w:r w:rsidRPr="00697CA6">
        <w:t>18.</w:t>
      </w:r>
      <w:r w:rsidRPr="00697CA6">
        <w:tab/>
        <w:t xml:space="preserve">Fakri, S.; Al-Azzawi, A.; Al-Tawil, N. Antiperspirant use as a risk factor for breast cancer in iraq. </w:t>
      </w:r>
      <w:r w:rsidRPr="00697CA6">
        <w:rPr>
          <w:i/>
        </w:rPr>
        <w:t xml:space="preserve">Eastern Mediterranean health journal = La revue de sante de la Mediterranee orientale = al-Majallah al-sihhiyah li-sharq al-mutawassit </w:t>
      </w:r>
      <w:r w:rsidRPr="00697CA6">
        <w:rPr>
          <w:b/>
        </w:rPr>
        <w:t>2006</w:t>
      </w:r>
      <w:r w:rsidRPr="00697CA6">
        <w:t xml:space="preserve">, </w:t>
      </w:r>
      <w:r w:rsidRPr="00697CA6">
        <w:rPr>
          <w:i/>
        </w:rPr>
        <w:t>12</w:t>
      </w:r>
      <w:r w:rsidRPr="00697CA6">
        <w:t>, 478-482.</w:t>
      </w:r>
    </w:p>
    <w:p w14:paraId="1681FFBC" w14:textId="77777777" w:rsidR="00697CA6" w:rsidRPr="00697CA6" w:rsidRDefault="00697CA6" w:rsidP="00697CA6">
      <w:pPr>
        <w:pStyle w:val="EndNoteBibliography"/>
        <w:spacing w:after="0"/>
        <w:ind w:left="720" w:hanging="720"/>
      </w:pPr>
      <w:r w:rsidRPr="00697CA6">
        <w:t>19.</w:t>
      </w:r>
      <w:r w:rsidRPr="00697CA6">
        <w:tab/>
        <w:t xml:space="preserve">Namer, M.; Luporsi, E.; Gligorov, J.; Lokiec, F.; Spielmann, M. [the use of deodorants/antiperspirants does not constitute a risk factor for breast cancer]. </w:t>
      </w:r>
      <w:r w:rsidRPr="00697CA6">
        <w:rPr>
          <w:i/>
        </w:rPr>
        <w:t xml:space="preserve">Bulletin du cancer </w:t>
      </w:r>
      <w:r w:rsidRPr="00697CA6">
        <w:rPr>
          <w:b/>
        </w:rPr>
        <w:t>2008</w:t>
      </w:r>
      <w:r w:rsidRPr="00697CA6">
        <w:t xml:space="preserve">, </w:t>
      </w:r>
      <w:r w:rsidRPr="00697CA6">
        <w:rPr>
          <w:i/>
        </w:rPr>
        <w:t>95</w:t>
      </w:r>
      <w:r w:rsidRPr="00697CA6">
        <w:t>, 871-880.</w:t>
      </w:r>
    </w:p>
    <w:p w14:paraId="71D067D2" w14:textId="77777777" w:rsidR="00697CA6" w:rsidRPr="00697CA6" w:rsidRDefault="00697CA6" w:rsidP="00697CA6">
      <w:pPr>
        <w:pStyle w:val="EndNoteBibliography"/>
        <w:spacing w:after="0"/>
        <w:ind w:left="720" w:hanging="720"/>
      </w:pPr>
      <w:r w:rsidRPr="00697CA6">
        <w:t>20.</w:t>
      </w:r>
      <w:r w:rsidRPr="00697CA6">
        <w:tab/>
        <w:t xml:space="preserve">Exley, C. The pro-oxidant activity of aluminum. </w:t>
      </w:r>
      <w:r w:rsidRPr="00697CA6">
        <w:rPr>
          <w:i/>
        </w:rPr>
        <w:t xml:space="preserve">Free Radical Biology and Medicine </w:t>
      </w:r>
      <w:r w:rsidRPr="00697CA6">
        <w:rPr>
          <w:b/>
        </w:rPr>
        <w:t>2004</w:t>
      </w:r>
      <w:r w:rsidRPr="00697CA6">
        <w:t xml:space="preserve">, </w:t>
      </w:r>
      <w:r w:rsidRPr="00697CA6">
        <w:rPr>
          <w:i/>
        </w:rPr>
        <w:t>36</w:t>
      </w:r>
      <w:r w:rsidRPr="00697CA6">
        <w:t>, 380-387.</w:t>
      </w:r>
    </w:p>
    <w:p w14:paraId="72C23F3B" w14:textId="77777777" w:rsidR="00697CA6" w:rsidRPr="00697CA6" w:rsidRDefault="00697CA6" w:rsidP="00697CA6">
      <w:pPr>
        <w:pStyle w:val="EndNoteBibliography"/>
        <w:spacing w:after="0"/>
        <w:ind w:left="720" w:hanging="720"/>
      </w:pPr>
      <w:r w:rsidRPr="00697CA6">
        <w:t>21.</w:t>
      </w:r>
      <w:r w:rsidRPr="00697CA6">
        <w:tab/>
        <w:t xml:space="preserve">Nicholson, S.; Exley, C. Aluminum: A potential pro-oxidant in sunscreens/sunblocks? </w:t>
      </w:r>
      <w:r w:rsidRPr="00697CA6">
        <w:rPr>
          <w:i/>
        </w:rPr>
        <w:t xml:space="preserve">Free Radical Biology and Medicine </w:t>
      </w:r>
      <w:r w:rsidRPr="00697CA6">
        <w:rPr>
          <w:b/>
        </w:rPr>
        <w:t>2007</w:t>
      </w:r>
      <w:r w:rsidRPr="00697CA6">
        <w:t xml:space="preserve">, </w:t>
      </w:r>
      <w:r w:rsidRPr="00697CA6">
        <w:rPr>
          <w:i/>
        </w:rPr>
        <w:t>43</w:t>
      </w:r>
      <w:r w:rsidRPr="00697CA6">
        <w:t>, 1216-1217.</w:t>
      </w:r>
    </w:p>
    <w:p w14:paraId="145E2182" w14:textId="77777777" w:rsidR="00697CA6" w:rsidRPr="00697CA6" w:rsidRDefault="00697CA6" w:rsidP="00697CA6">
      <w:pPr>
        <w:pStyle w:val="EndNoteBibliography"/>
        <w:spacing w:after="0"/>
        <w:ind w:left="720" w:hanging="720"/>
      </w:pPr>
      <w:r w:rsidRPr="00697CA6">
        <w:t>22.</w:t>
      </w:r>
      <w:r w:rsidRPr="00697CA6">
        <w:tab/>
        <w:t xml:space="preserve">Hanson, K.M.; Gratton, E.; Bardeen, C.J. Sunscreen enhancement of uv-induced reactive oxygen species in the skin. </w:t>
      </w:r>
      <w:r w:rsidRPr="00697CA6">
        <w:rPr>
          <w:i/>
        </w:rPr>
        <w:t xml:space="preserve">Free radical biology &amp; medicine </w:t>
      </w:r>
      <w:r w:rsidRPr="00697CA6">
        <w:rPr>
          <w:b/>
        </w:rPr>
        <w:t>2006</w:t>
      </w:r>
      <w:r w:rsidRPr="00697CA6">
        <w:t xml:space="preserve">, </w:t>
      </w:r>
      <w:r w:rsidRPr="00697CA6">
        <w:rPr>
          <w:i/>
        </w:rPr>
        <w:t>41</w:t>
      </w:r>
      <w:r w:rsidRPr="00697CA6">
        <w:t>, 1205-1212.</w:t>
      </w:r>
    </w:p>
    <w:p w14:paraId="5B7241B6" w14:textId="77777777" w:rsidR="00697CA6" w:rsidRPr="00697CA6" w:rsidRDefault="00697CA6" w:rsidP="00697CA6">
      <w:pPr>
        <w:pStyle w:val="EndNoteBibliography"/>
        <w:spacing w:after="0"/>
        <w:ind w:left="720" w:hanging="720"/>
      </w:pPr>
      <w:r w:rsidRPr="00697CA6">
        <w:t>23.</w:t>
      </w:r>
      <w:r w:rsidRPr="00697CA6">
        <w:tab/>
        <w:t xml:space="preserve">Iyengar, G.V. Reevaluation of the trace element content in reference man. </w:t>
      </w:r>
      <w:r w:rsidRPr="00697CA6">
        <w:rPr>
          <w:i/>
        </w:rPr>
        <w:t xml:space="preserve">Radiation Physics and Chemistry </w:t>
      </w:r>
      <w:r w:rsidRPr="00697CA6">
        <w:rPr>
          <w:b/>
        </w:rPr>
        <w:t>1998</w:t>
      </w:r>
      <w:r w:rsidRPr="00697CA6">
        <w:t xml:space="preserve">, </w:t>
      </w:r>
      <w:r w:rsidRPr="00697CA6">
        <w:rPr>
          <w:i/>
        </w:rPr>
        <w:t>51</w:t>
      </w:r>
      <w:r w:rsidRPr="00697CA6">
        <w:t>, 545-560.</w:t>
      </w:r>
    </w:p>
    <w:p w14:paraId="22D8B790" w14:textId="77777777" w:rsidR="00697CA6" w:rsidRPr="00697CA6" w:rsidRDefault="00697CA6" w:rsidP="00697CA6">
      <w:pPr>
        <w:pStyle w:val="EndNoteBibliography"/>
        <w:spacing w:after="0"/>
        <w:ind w:left="720" w:hanging="720"/>
      </w:pPr>
      <w:r w:rsidRPr="00697CA6">
        <w:t>24.</w:t>
      </w:r>
      <w:r w:rsidRPr="00697CA6">
        <w:tab/>
        <w:t xml:space="preserve">Krewski, D.; Yokel, R.A.; Nieboer, E.; Borchelt, D.; Cohen, J.; Harry, J.; Kacew, S.; Lindsay, J.; Mahfouz, A.M.; Rondeau, V. Human health risk assessment for aluminium, aluminium oxide, and aluminium hydroxide. </w:t>
      </w:r>
      <w:r w:rsidRPr="00697CA6">
        <w:rPr>
          <w:i/>
        </w:rPr>
        <w:t xml:space="preserve">Journal of toxicology and environmental health. Part B, Critical reviews </w:t>
      </w:r>
      <w:r w:rsidRPr="00697CA6">
        <w:rPr>
          <w:b/>
        </w:rPr>
        <w:t>2007</w:t>
      </w:r>
      <w:r w:rsidRPr="00697CA6">
        <w:t xml:space="preserve">, </w:t>
      </w:r>
      <w:r w:rsidRPr="00697CA6">
        <w:rPr>
          <w:i/>
        </w:rPr>
        <w:t>10 Suppl 1</w:t>
      </w:r>
      <w:r w:rsidRPr="00697CA6">
        <w:t>, 1-269.</w:t>
      </w:r>
    </w:p>
    <w:p w14:paraId="6FEF9511" w14:textId="77777777" w:rsidR="00697CA6" w:rsidRPr="00697CA6" w:rsidRDefault="00697CA6" w:rsidP="00697CA6">
      <w:pPr>
        <w:pStyle w:val="EndNoteBibliography"/>
        <w:spacing w:after="0"/>
        <w:ind w:left="720" w:hanging="720"/>
      </w:pPr>
      <w:r w:rsidRPr="00697CA6">
        <w:t>25.</w:t>
      </w:r>
      <w:r w:rsidRPr="00697CA6">
        <w:tab/>
        <w:t xml:space="preserve">Newton, D.; Talbot, R.J. Long-term retention of injected aluminium-26. </w:t>
      </w:r>
      <w:r w:rsidRPr="00697CA6">
        <w:rPr>
          <w:i/>
        </w:rPr>
        <w:t xml:space="preserve">Human &amp; Experimental Toxicology </w:t>
      </w:r>
      <w:r w:rsidRPr="00697CA6">
        <w:rPr>
          <w:b/>
        </w:rPr>
        <w:t>2012</w:t>
      </w:r>
      <w:r w:rsidRPr="00697CA6">
        <w:t xml:space="preserve">, </w:t>
      </w:r>
      <w:r w:rsidRPr="00697CA6">
        <w:rPr>
          <w:i/>
        </w:rPr>
        <w:t>31</w:t>
      </w:r>
      <w:r w:rsidRPr="00697CA6">
        <w:t>, 1195-1198.</w:t>
      </w:r>
    </w:p>
    <w:p w14:paraId="29846394" w14:textId="77777777" w:rsidR="00697CA6" w:rsidRPr="00697CA6" w:rsidRDefault="00697CA6" w:rsidP="00697CA6">
      <w:pPr>
        <w:pStyle w:val="EndNoteBibliography"/>
        <w:spacing w:after="0"/>
        <w:ind w:left="720" w:hanging="720"/>
      </w:pPr>
      <w:r w:rsidRPr="00697CA6">
        <w:t>26.</w:t>
      </w:r>
      <w:r w:rsidRPr="00697CA6">
        <w:tab/>
        <w:t xml:space="preserve">Minshall, C.; Nadal, J.; Exley, C. Aluminium in human sweat. </w:t>
      </w:r>
      <w:r w:rsidRPr="00697CA6">
        <w:rPr>
          <w:i/>
        </w:rPr>
        <w:t xml:space="preserve">Journal of Trace Elements in Medicine and Biology </w:t>
      </w:r>
      <w:r w:rsidRPr="00697CA6">
        <w:rPr>
          <w:b/>
        </w:rPr>
        <w:t>2014</w:t>
      </w:r>
      <w:r w:rsidRPr="00697CA6">
        <w:t xml:space="preserve">, </w:t>
      </w:r>
      <w:r w:rsidRPr="00697CA6">
        <w:rPr>
          <w:i/>
        </w:rPr>
        <w:t>28</w:t>
      </w:r>
      <w:r w:rsidRPr="00697CA6">
        <w:t>, 87-88.</w:t>
      </w:r>
    </w:p>
    <w:p w14:paraId="22709A4E" w14:textId="77777777" w:rsidR="00697CA6" w:rsidRPr="00697CA6" w:rsidRDefault="00697CA6" w:rsidP="00697CA6">
      <w:pPr>
        <w:pStyle w:val="EndNoteBibliography"/>
        <w:spacing w:after="0"/>
        <w:ind w:left="720" w:hanging="720"/>
      </w:pPr>
      <w:r w:rsidRPr="00697CA6">
        <w:t>27.</w:t>
      </w:r>
      <w:r w:rsidRPr="00697CA6">
        <w:tab/>
        <w:t xml:space="preserve">Cui, C.-Y.; Schlessinger, D. Eccrine sweat gland development and sweat secretion. </w:t>
      </w:r>
      <w:r w:rsidRPr="00697CA6">
        <w:rPr>
          <w:i/>
        </w:rPr>
        <w:t xml:space="preserve">Experimental Dermatology </w:t>
      </w:r>
      <w:r w:rsidRPr="00697CA6">
        <w:rPr>
          <w:b/>
        </w:rPr>
        <w:t>2015</w:t>
      </w:r>
      <w:r w:rsidRPr="00697CA6">
        <w:t xml:space="preserve">, </w:t>
      </w:r>
      <w:r w:rsidRPr="00697CA6">
        <w:rPr>
          <w:i/>
        </w:rPr>
        <w:t>24</w:t>
      </w:r>
      <w:r w:rsidRPr="00697CA6">
        <w:t>, 644-650.</w:t>
      </w:r>
    </w:p>
    <w:p w14:paraId="24FFD0C9" w14:textId="77777777" w:rsidR="00697CA6" w:rsidRPr="00697CA6" w:rsidRDefault="00697CA6" w:rsidP="00697CA6">
      <w:pPr>
        <w:pStyle w:val="EndNoteBibliography"/>
        <w:spacing w:after="0"/>
        <w:ind w:left="720" w:hanging="720"/>
      </w:pPr>
      <w:r w:rsidRPr="00697CA6">
        <w:t>28.</w:t>
      </w:r>
      <w:r w:rsidRPr="00697CA6">
        <w:tab/>
        <w:t xml:space="preserve">Wilke, K.; Martin, A.; Terstegen, L.; Biel, S.S. A short history of sweat gland biology. </w:t>
      </w:r>
      <w:r w:rsidRPr="00697CA6">
        <w:rPr>
          <w:i/>
        </w:rPr>
        <w:t xml:space="preserve">International Journal of Cosmetic Science </w:t>
      </w:r>
      <w:r w:rsidRPr="00697CA6">
        <w:rPr>
          <w:b/>
        </w:rPr>
        <w:t>2007</w:t>
      </w:r>
      <w:r w:rsidRPr="00697CA6">
        <w:t xml:space="preserve">, </w:t>
      </w:r>
      <w:r w:rsidRPr="00697CA6">
        <w:rPr>
          <w:i/>
        </w:rPr>
        <w:t>29</w:t>
      </w:r>
      <w:r w:rsidRPr="00697CA6">
        <w:t>, 169-179.</w:t>
      </w:r>
    </w:p>
    <w:p w14:paraId="62148BE2" w14:textId="453A54EF" w:rsidR="00697CA6" w:rsidRPr="00697CA6" w:rsidRDefault="00697CA6" w:rsidP="00697CA6">
      <w:pPr>
        <w:pStyle w:val="EndNoteBibliography"/>
        <w:spacing w:after="0"/>
        <w:ind w:left="720" w:hanging="720"/>
      </w:pPr>
      <w:r w:rsidRPr="00697CA6">
        <w:t>29.</w:t>
      </w:r>
      <w:r w:rsidRPr="00697CA6">
        <w:tab/>
        <w:t xml:space="preserve">American cancer society, antiperspirants and breast cancer risk. </w:t>
      </w:r>
      <w:hyperlink r:id="rId12" w:history="1">
        <w:r w:rsidRPr="00697CA6">
          <w:rPr>
            <w:rStyle w:val="Hyperlink"/>
          </w:rPr>
          <w:t>https://www.cancer.org/cancer/cancer-causes/antiperspirants-and-breast-cancer-risk.html</w:t>
        </w:r>
      </w:hyperlink>
      <w:r w:rsidRPr="00697CA6">
        <w:t xml:space="preserve"> (08/09/2017), </w:t>
      </w:r>
    </w:p>
    <w:p w14:paraId="7323115C" w14:textId="77777777" w:rsidR="00697CA6" w:rsidRPr="00697CA6" w:rsidRDefault="00697CA6" w:rsidP="00697CA6">
      <w:pPr>
        <w:pStyle w:val="EndNoteBibliography"/>
        <w:spacing w:after="0"/>
        <w:ind w:left="720" w:hanging="720"/>
      </w:pPr>
      <w:r w:rsidRPr="00697CA6">
        <w:t>30.</w:t>
      </w:r>
      <w:r w:rsidRPr="00697CA6">
        <w:tab/>
        <w:t xml:space="preserve">Anane, R.; Bonini, M.; Grafeille, J.-M.; Creppy, E.E. Bioaccumulation of water soluble aluminium chloride in the hippocampus after transdermal uptake in mice. </w:t>
      </w:r>
      <w:r w:rsidRPr="00697CA6">
        <w:rPr>
          <w:i/>
        </w:rPr>
        <w:t xml:space="preserve">Archives of Toxicology </w:t>
      </w:r>
      <w:r w:rsidRPr="00697CA6">
        <w:rPr>
          <w:b/>
        </w:rPr>
        <w:t>1995</w:t>
      </w:r>
      <w:r w:rsidRPr="00697CA6">
        <w:t xml:space="preserve">, </w:t>
      </w:r>
      <w:r w:rsidRPr="00697CA6">
        <w:rPr>
          <w:i/>
        </w:rPr>
        <w:t>69</w:t>
      </w:r>
      <w:r w:rsidRPr="00697CA6">
        <w:t>, 568-571.</w:t>
      </w:r>
    </w:p>
    <w:p w14:paraId="293958B2" w14:textId="77777777" w:rsidR="00697CA6" w:rsidRPr="00697CA6" w:rsidRDefault="00697CA6" w:rsidP="00697CA6">
      <w:pPr>
        <w:pStyle w:val="EndNoteBibliography"/>
        <w:spacing w:after="0"/>
        <w:ind w:left="720" w:hanging="720"/>
      </w:pPr>
      <w:r w:rsidRPr="00697CA6">
        <w:t>31.</w:t>
      </w:r>
      <w:r w:rsidRPr="00697CA6">
        <w:tab/>
        <w:t xml:space="preserve">Anane, R.; Bonini, M.; Creppy, E.E. Transplacental passage of aluminum from pregnant mice to fetus organs after maternal transcutaneous exposure. </w:t>
      </w:r>
      <w:r w:rsidRPr="00697CA6">
        <w:rPr>
          <w:i/>
        </w:rPr>
        <w:t xml:space="preserve">Hum Exp Toxicol </w:t>
      </w:r>
      <w:r w:rsidRPr="00697CA6">
        <w:rPr>
          <w:b/>
        </w:rPr>
        <w:t>1997</w:t>
      </w:r>
      <w:r w:rsidRPr="00697CA6">
        <w:t xml:space="preserve">, </w:t>
      </w:r>
      <w:r w:rsidRPr="00697CA6">
        <w:rPr>
          <w:i/>
        </w:rPr>
        <w:t>16</w:t>
      </w:r>
      <w:r w:rsidRPr="00697CA6">
        <w:t>, 501-504.</w:t>
      </w:r>
    </w:p>
    <w:p w14:paraId="30BA3F6B" w14:textId="77777777" w:rsidR="00697CA6" w:rsidRPr="00697CA6" w:rsidRDefault="00697CA6" w:rsidP="00697CA6">
      <w:pPr>
        <w:pStyle w:val="EndNoteBibliography"/>
        <w:spacing w:after="0"/>
        <w:ind w:left="720" w:hanging="720"/>
      </w:pPr>
      <w:r w:rsidRPr="00697CA6">
        <w:t>32.</w:t>
      </w:r>
      <w:r w:rsidRPr="00697CA6">
        <w:tab/>
        <w:t xml:space="preserve">Flarend, R.; Bin, T.; Elmore, D.; Hem, S.L. A preliminary study of the dermal absorption of aluminium from antiperspirants using aluminium-26. </w:t>
      </w:r>
      <w:r w:rsidRPr="00697CA6">
        <w:rPr>
          <w:i/>
        </w:rPr>
        <w:t xml:space="preserve">Food and Chemical Toxicology </w:t>
      </w:r>
      <w:r w:rsidRPr="00697CA6">
        <w:rPr>
          <w:b/>
        </w:rPr>
        <w:t>2001</w:t>
      </w:r>
      <w:r w:rsidRPr="00697CA6">
        <w:t xml:space="preserve">, </w:t>
      </w:r>
      <w:r w:rsidRPr="00697CA6">
        <w:rPr>
          <w:i/>
        </w:rPr>
        <w:t>39</w:t>
      </w:r>
      <w:r w:rsidRPr="00697CA6">
        <w:t>, 163-168.</w:t>
      </w:r>
    </w:p>
    <w:p w14:paraId="2A52A94B" w14:textId="77777777" w:rsidR="00697CA6" w:rsidRPr="00697CA6" w:rsidRDefault="00697CA6" w:rsidP="00697CA6">
      <w:pPr>
        <w:pStyle w:val="EndNoteBibliography"/>
        <w:spacing w:after="0"/>
        <w:ind w:left="720" w:hanging="720"/>
      </w:pPr>
      <w:r w:rsidRPr="00697CA6">
        <w:t>33.</w:t>
      </w:r>
      <w:r w:rsidRPr="00697CA6">
        <w:tab/>
        <w:t xml:space="preserve">Pennington, J.A.; Schoen, S.A. Estimates of dietary exposure to aluminium. </w:t>
      </w:r>
      <w:r w:rsidRPr="00697CA6">
        <w:rPr>
          <w:i/>
        </w:rPr>
        <w:t xml:space="preserve">Food additives and contaminants </w:t>
      </w:r>
      <w:r w:rsidRPr="00697CA6">
        <w:rPr>
          <w:b/>
        </w:rPr>
        <w:t>1995</w:t>
      </w:r>
      <w:r w:rsidRPr="00697CA6">
        <w:t xml:space="preserve">, </w:t>
      </w:r>
      <w:r w:rsidRPr="00697CA6">
        <w:rPr>
          <w:i/>
        </w:rPr>
        <w:t>12</w:t>
      </w:r>
      <w:r w:rsidRPr="00697CA6">
        <w:t>, 119-128.</w:t>
      </w:r>
    </w:p>
    <w:p w14:paraId="51338715" w14:textId="77777777" w:rsidR="00697CA6" w:rsidRPr="00697CA6" w:rsidRDefault="00697CA6" w:rsidP="00697CA6">
      <w:pPr>
        <w:pStyle w:val="EndNoteBibliography"/>
        <w:spacing w:after="0"/>
        <w:ind w:left="720" w:hanging="720"/>
      </w:pPr>
      <w:r w:rsidRPr="00697CA6">
        <w:t>34.</w:t>
      </w:r>
      <w:r w:rsidRPr="00697CA6">
        <w:tab/>
        <w:t xml:space="preserve">Pineau, A.; Guillard, O.; Fauconneau, B.; Favreau, F.; Marty, M.-H.; Gaudin, A.; Vincent, C.M.; Marrauld, A.; Marty, J.-P. In vitro study of percutaneous absorption of aluminum from antiperspirants through human skin in the franz™ diffusion cell. </w:t>
      </w:r>
      <w:r w:rsidRPr="00697CA6">
        <w:rPr>
          <w:i/>
        </w:rPr>
        <w:t xml:space="preserve">Journal of inorganic biochemistry </w:t>
      </w:r>
      <w:r w:rsidRPr="00697CA6">
        <w:rPr>
          <w:b/>
        </w:rPr>
        <w:t>2012</w:t>
      </w:r>
      <w:r w:rsidRPr="00697CA6">
        <w:t xml:space="preserve">, </w:t>
      </w:r>
      <w:r w:rsidRPr="00697CA6">
        <w:rPr>
          <w:i/>
        </w:rPr>
        <w:t>110</w:t>
      </w:r>
      <w:r w:rsidRPr="00697CA6">
        <w:t>, 21-26.</w:t>
      </w:r>
    </w:p>
    <w:p w14:paraId="3AA97B51" w14:textId="77777777" w:rsidR="00697CA6" w:rsidRPr="00697CA6" w:rsidRDefault="00697CA6" w:rsidP="00697CA6">
      <w:pPr>
        <w:pStyle w:val="EndNoteBibliography"/>
        <w:spacing w:after="0"/>
        <w:ind w:left="720" w:hanging="720"/>
      </w:pPr>
      <w:r w:rsidRPr="00697CA6">
        <w:t>35.</w:t>
      </w:r>
      <w:r w:rsidRPr="00697CA6">
        <w:tab/>
        <w:t xml:space="preserve">Exley, C. Human exposure to aluminium. </w:t>
      </w:r>
      <w:r w:rsidRPr="00697CA6">
        <w:rPr>
          <w:i/>
        </w:rPr>
        <w:t xml:space="preserve">Environmental Science: Processes &amp; Impacts </w:t>
      </w:r>
      <w:r w:rsidRPr="00697CA6">
        <w:rPr>
          <w:b/>
        </w:rPr>
        <w:t>2013</w:t>
      </w:r>
      <w:r w:rsidRPr="00697CA6">
        <w:t xml:space="preserve">, </w:t>
      </w:r>
      <w:r w:rsidRPr="00697CA6">
        <w:rPr>
          <w:i/>
        </w:rPr>
        <w:t>15</w:t>
      </w:r>
      <w:r w:rsidRPr="00697CA6">
        <w:t>, 1807-1816.</w:t>
      </w:r>
    </w:p>
    <w:p w14:paraId="1C2F232A" w14:textId="77777777" w:rsidR="00697CA6" w:rsidRPr="00697CA6" w:rsidRDefault="00697CA6" w:rsidP="00697CA6">
      <w:pPr>
        <w:pStyle w:val="EndNoteBibliography"/>
        <w:spacing w:after="0"/>
        <w:ind w:left="720" w:hanging="720"/>
      </w:pPr>
      <w:r w:rsidRPr="00697CA6">
        <w:t>36.</w:t>
      </w:r>
      <w:r w:rsidRPr="00697CA6">
        <w:tab/>
        <w:t xml:space="preserve">Hostýnek, J.J.; Hinz, R.S.; Lorence, C.R.; Price, M.; Guy, R.H. Metals and the skin. </w:t>
      </w:r>
      <w:r w:rsidRPr="00697CA6">
        <w:rPr>
          <w:i/>
        </w:rPr>
        <w:t xml:space="preserve">Critical Reviews in Toxicology </w:t>
      </w:r>
      <w:r w:rsidRPr="00697CA6">
        <w:rPr>
          <w:b/>
        </w:rPr>
        <w:t>1993</w:t>
      </w:r>
      <w:r w:rsidRPr="00697CA6">
        <w:t xml:space="preserve">, </w:t>
      </w:r>
      <w:r w:rsidRPr="00697CA6">
        <w:rPr>
          <w:i/>
        </w:rPr>
        <w:t>23</w:t>
      </w:r>
      <w:r w:rsidRPr="00697CA6">
        <w:t>, 171-235.</w:t>
      </w:r>
    </w:p>
    <w:p w14:paraId="621D2D8F" w14:textId="77777777" w:rsidR="00697CA6" w:rsidRPr="00697CA6" w:rsidRDefault="00697CA6" w:rsidP="00697CA6">
      <w:pPr>
        <w:pStyle w:val="EndNoteBibliography"/>
        <w:spacing w:after="0"/>
        <w:ind w:left="720" w:hanging="720"/>
      </w:pPr>
      <w:r w:rsidRPr="00697CA6">
        <w:t>37.</w:t>
      </w:r>
      <w:r w:rsidRPr="00697CA6">
        <w:tab/>
        <w:t xml:space="preserve">Baumann, B.C.; Zeng, C.; Freedman, G.M.; Verginadis, I.I.; MacArthur, K.M.; Lin, L.L.; Vachani, C.; Koumenis, C.; Solberg, T.D.; Metz, J.M. Avoiding antiperspirants during breast radiation therapy: Myth or sound advice? </w:t>
      </w:r>
      <w:r w:rsidRPr="00697CA6">
        <w:rPr>
          <w:i/>
        </w:rPr>
        <w:t xml:space="preserve">Radiotherapy and Oncology </w:t>
      </w:r>
      <w:r w:rsidRPr="00697CA6">
        <w:rPr>
          <w:b/>
        </w:rPr>
        <w:t>2017</w:t>
      </w:r>
      <w:r w:rsidRPr="00697CA6">
        <w:t>.</w:t>
      </w:r>
    </w:p>
    <w:p w14:paraId="1D3F4CD5" w14:textId="77777777" w:rsidR="00697CA6" w:rsidRPr="00697CA6" w:rsidRDefault="00697CA6" w:rsidP="00697CA6">
      <w:pPr>
        <w:pStyle w:val="EndNoteBibliography"/>
        <w:spacing w:after="0"/>
        <w:ind w:left="720" w:hanging="720"/>
      </w:pPr>
      <w:r w:rsidRPr="00697CA6">
        <w:t>38.</w:t>
      </w:r>
      <w:r w:rsidRPr="00697CA6">
        <w:tab/>
        <w:t xml:space="preserve">Hagenaars, N.; Mastrobattista, E.; Verheul, R.J.; Mooren, I.; Glansbeek, H.L.; Heldens, J.G.; van den Bosch, H.; Jiskoot, W. Physicochemical and immunological characterization of n, n, n-trimethyl chitosan-coated whole inactivated influenza virus vaccine for intranasal administration. </w:t>
      </w:r>
      <w:r w:rsidRPr="00697CA6">
        <w:rPr>
          <w:i/>
        </w:rPr>
        <w:t xml:space="preserve">Pharmaceutical research </w:t>
      </w:r>
      <w:r w:rsidRPr="00697CA6">
        <w:rPr>
          <w:b/>
        </w:rPr>
        <w:t>2009</w:t>
      </w:r>
      <w:r w:rsidRPr="00697CA6">
        <w:t xml:space="preserve">, </w:t>
      </w:r>
      <w:r w:rsidRPr="00697CA6">
        <w:rPr>
          <w:i/>
        </w:rPr>
        <w:t>26</w:t>
      </w:r>
      <w:r w:rsidRPr="00697CA6">
        <w:t>, 1353-1364.</w:t>
      </w:r>
    </w:p>
    <w:p w14:paraId="74F68470" w14:textId="77777777" w:rsidR="00697CA6" w:rsidRPr="00697CA6" w:rsidRDefault="00697CA6" w:rsidP="00697CA6">
      <w:pPr>
        <w:pStyle w:val="EndNoteBibliography"/>
        <w:spacing w:after="0"/>
        <w:ind w:left="720" w:hanging="720"/>
      </w:pPr>
      <w:r w:rsidRPr="00697CA6">
        <w:t>39.</w:t>
      </w:r>
      <w:r w:rsidRPr="00697CA6">
        <w:tab/>
        <w:t xml:space="preserve">Willhite, C.C.; Karyakina, N.A.; Yokel, R.A.; Yenugadhati, N.; Wisniewski, T.M.; Arnold, I.M.; Momoli, F.; Krewski, D. Systematic review of potential health risks posed by pharmaceutical, occupational and consumer exposures to metallic and nanoscale aluminum, aluminum oxides, aluminum hydroxide and its soluble salts. </w:t>
      </w:r>
      <w:r w:rsidRPr="00697CA6">
        <w:rPr>
          <w:i/>
        </w:rPr>
        <w:t xml:space="preserve">Crit Rev Toxicol </w:t>
      </w:r>
      <w:r w:rsidRPr="00697CA6">
        <w:rPr>
          <w:b/>
        </w:rPr>
        <w:t>2014</w:t>
      </w:r>
      <w:r w:rsidRPr="00697CA6">
        <w:t xml:space="preserve">, </w:t>
      </w:r>
      <w:r w:rsidRPr="00697CA6">
        <w:rPr>
          <w:i/>
        </w:rPr>
        <w:t>44 Suppl 4</w:t>
      </w:r>
      <w:r w:rsidRPr="00697CA6">
        <w:t>, 1-80.</w:t>
      </w:r>
    </w:p>
    <w:p w14:paraId="3129A7C1" w14:textId="3017E3A9" w:rsidR="00697CA6" w:rsidRPr="00697CA6" w:rsidRDefault="00697CA6" w:rsidP="00697CA6">
      <w:pPr>
        <w:pStyle w:val="EndNoteBibliography"/>
        <w:spacing w:after="0"/>
        <w:ind w:left="720" w:hanging="720"/>
      </w:pPr>
      <w:r w:rsidRPr="00697CA6">
        <w:t>40.</w:t>
      </w:r>
      <w:r w:rsidRPr="00697CA6">
        <w:tab/>
        <w:t xml:space="preserve">National cancer institute. </w:t>
      </w:r>
      <w:hyperlink r:id="rId13" w:history="1">
        <w:r w:rsidRPr="00697CA6">
          <w:rPr>
            <w:rStyle w:val="Hyperlink"/>
          </w:rPr>
          <w:t>https://www.cancer.gov/about-cancer/causes-prevention/risk/myths/antiperspirants-fact-sheet</w:t>
        </w:r>
      </w:hyperlink>
      <w:r w:rsidRPr="00697CA6">
        <w:t xml:space="preserve"> (08/11/2017), </w:t>
      </w:r>
    </w:p>
    <w:p w14:paraId="4CB794DE" w14:textId="77777777" w:rsidR="00697CA6" w:rsidRPr="00697CA6" w:rsidRDefault="00697CA6" w:rsidP="00697CA6">
      <w:pPr>
        <w:pStyle w:val="EndNoteBibliography"/>
        <w:spacing w:after="0"/>
        <w:ind w:left="720" w:hanging="720"/>
      </w:pPr>
      <w:r w:rsidRPr="00697CA6">
        <w:t>41.</w:t>
      </w:r>
      <w:r w:rsidRPr="00697CA6">
        <w:tab/>
        <w:t xml:space="preserve">Siddhapura, K.; Harde, H.; Jain, S. Immunostimulatory effect of tetanus toxoid loaded chitosan nanoparticles following microneedles assisted immunization. </w:t>
      </w:r>
      <w:r w:rsidRPr="00697CA6">
        <w:rPr>
          <w:i/>
        </w:rPr>
        <w:t xml:space="preserve">Nanomedicine: Nanotechnology, Biology and Medicine </w:t>
      </w:r>
      <w:r w:rsidRPr="00697CA6">
        <w:rPr>
          <w:b/>
        </w:rPr>
        <w:t>2016</w:t>
      </w:r>
      <w:r w:rsidRPr="00697CA6">
        <w:t xml:space="preserve">, </w:t>
      </w:r>
      <w:r w:rsidRPr="00697CA6">
        <w:rPr>
          <w:i/>
        </w:rPr>
        <w:t>12</w:t>
      </w:r>
      <w:r w:rsidRPr="00697CA6">
        <w:t>, 213-222.</w:t>
      </w:r>
    </w:p>
    <w:p w14:paraId="1E1D2314" w14:textId="77777777" w:rsidR="00697CA6" w:rsidRPr="00697CA6" w:rsidRDefault="00697CA6" w:rsidP="00697CA6">
      <w:pPr>
        <w:pStyle w:val="EndNoteBibliography"/>
        <w:spacing w:after="0"/>
        <w:ind w:left="720" w:hanging="720"/>
      </w:pPr>
      <w:r w:rsidRPr="00697CA6">
        <w:t>42.</w:t>
      </w:r>
      <w:r w:rsidRPr="00697CA6">
        <w:tab/>
        <w:t xml:space="preserve">Mao, S.; Bakowsky, U.; Jintapattanakit, A.; Kissel, T. Self‐assembled polyelectrolyte nanocomplexes between chitosan derivatives and insulin. </w:t>
      </w:r>
      <w:r w:rsidRPr="00697CA6">
        <w:rPr>
          <w:i/>
        </w:rPr>
        <w:t xml:space="preserve">Journal of pharmaceutical sciences </w:t>
      </w:r>
      <w:r w:rsidRPr="00697CA6">
        <w:rPr>
          <w:b/>
        </w:rPr>
        <w:t>2006</w:t>
      </w:r>
      <w:r w:rsidRPr="00697CA6">
        <w:t xml:space="preserve">, </w:t>
      </w:r>
      <w:r w:rsidRPr="00697CA6">
        <w:rPr>
          <w:i/>
        </w:rPr>
        <w:t>95</w:t>
      </w:r>
      <w:r w:rsidRPr="00697CA6">
        <w:t>, 1035-1048.</w:t>
      </w:r>
    </w:p>
    <w:p w14:paraId="4AB7219F" w14:textId="4D88BF60" w:rsidR="00697CA6" w:rsidRPr="00697CA6" w:rsidRDefault="00697CA6" w:rsidP="00697CA6">
      <w:pPr>
        <w:pStyle w:val="EndNoteBibliography"/>
        <w:spacing w:after="0"/>
        <w:ind w:left="720" w:hanging="720"/>
      </w:pPr>
      <w:r w:rsidRPr="00697CA6">
        <w:t>43.</w:t>
      </w:r>
      <w:r w:rsidRPr="00697CA6">
        <w:tab/>
        <w:t xml:space="preserve">Scientific commission on consumer products, european commission. </w:t>
      </w:r>
      <w:hyperlink r:id="rId14" w:history="1">
        <w:r w:rsidRPr="00697CA6">
          <w:rPr>
            <w:rStyle w:val="Hyperlink"/>
          </w:rPr>
          <w:t>http://ec.europa.eu/health/ph_risk/committees/04_sccp/docs/sccp_o_00d.pdf</w:t>
        </w:r>
      </w:hyperlink>
      <w:r w:rsidRPr="00697CA6">
        <w:t xml:space="preserve"> (08/11/2017), </w:t>
      </w:r>
    </w:p>
    <w:p w14:paraId="62EC22E7" w14:textId="77777777" w:rsidR="00697CA6" w:rsidRPr="00697CA6" w:rsidRDefault="00697CA6" w:rsidP="00697CA6">
      <w:pPr>
        <w:pStyle w:val="EndNoteBibliography"/>
        <w:spacing w:after="0"/>
        <w:ind w:left="720" w:hanging="720"/>
      </w:pPr>
      <w:r w:rsidRPr="00697CA6">
        <w:t>44.</w:t>
      </w:r>
      <w:r w:rsidRPr="00697CA6">
        <w:tab/>
        <w:t xml:space="preserve">Allam, M.F. Breast cancer and deodorants/antiperspirants: A systematic review. </w:t>
      </w:r>
      <w:r w:rsidRPr="00697CA6">
        <w:rPr>
          <w:i/>
        </w:rPr>
        <w:t xml:space="preserve">Central European journal of public health </w:t>
      </w:r>
      <w:r w:rsidRPr="00697CA6">
        <w:rPr>
          <w:b/>
        </w:rPr>
        <w:t>2016</w:t>
      </w:r>
      <w:r w:rsidRPr="00697CA6">
        <w:t xml:space="preserve">, </w:t>
      </w:r>
      <w:r w:rsidRPr="00697CA6">
        <w:rPr>
          <w:i/>
        </w:rPr>
        <w:t>24</w:t>
      </w:r>
      <w:r w:rsidRPr="00697CA6">
        <w:t>, 245-247.</w:t>
      </w:r>
    </w:p>
    <w:p w14:paraId="08D97376" w14:textId="0E79597A" w:rsidR="00697CA6" w:rsidRDefault="00697CA6" w:rsidP="00697CA6">
      <w:pPr>
        <w:pStyle w:val="EndNoteBibliography"/>
        <w:ind w:left="720" w:hanging="720"/>
      </w:pPr>
      <w:r w:rsidRPr="00697CA6">
        <w:t>45.</w:t>
      </w:r>
      <w:r w:rsidRPr="00697CA6">
        <w:tab/>
        <w:t xml:space="preserve">Dieterich, M.; Stubert, J.; Reimer, T.; Erickson, N.; Berling, A. Influence of lifestyle factors on breast cancer risk. </w:t>
      </w:r>
      <w:r w:rsidRPr="00697CA6">
        <w:rPr>
          <w:i/>
        </w:rPr>
        <w:t xml:space="preserve">Breast Care </w:t>
      </w:r>
      <w:r w:rsidRPr="00697CA6">
        <w:rPr>
          <w:b/>
        </w:rPr>
        <w:t>2014</w:t>
      </w:r>
      <w:r w:rsidRPr="00697CA6">
        <w:t xml:space="preserve">, </w:t>
      </w:r>
      <w:r w:rsidRPr="00697CA6">
        <w:rPr>
          <w:i/>
        </w:rPr>
        <w:t>9</w:t>
      </w:r>
      <w:r w:rsidRPr="00697CA6">
        <w:t>, 407-414.</w:t>
      </w:r>
    </w:p>
    <w:p w14:paraId="4DC89AB8" w14:textId="0679400A" w:rsidR="00371AB5" w:rsidRDefault="00371AB5" w:rsidP="00371AB5">
      <w:pPr>
        <w:pStyle w:val="EndNoteBibliography"/>
        <w:ind w:left="720" w:hanging="720"/>
        <w:rPr>
          <w:ins w:id="6" w:author="Shatrunjai Singh" w:date="2017-12-24T11:14:00Z"/>
        </w:rPr>
      </w:pPr>
      <w:ins w:id="7" w:author="Shatrunjai Singh" w:date="2017-12-24T11:12:00Z">
        <w:r>
          <w:t>46.</w:t>
        </w:r>
        <w:r>
          <w:tab/>
          <w:t xml:space="preserve">Singh, S.P. and Karkare, S. </w:t>
        </w:r>
        <w:r w:rsidRPr="00371AB5">
          <w:t>Stress, Depression and Neuroplasticity</w:t>
        </w:r>
        <w:r>
          <w:t xml:space="preserve">. </w:t>
        </w:r>
        <w:r w:rsidRPr="00371AB5">
          <w:rPr>
            <w:i/>
          </w:rPr>
          <w:t>arXi</w:t>
        </w:r>
        <w:r>
          <w:rPr>
            <w:i/>
          </w:rPr>
          <w:t xml:space="preserve">. </w:t>
        </w:r>
        <w:r w:rsidRPr="00371AB5">
          <w:rPr>
            <w:b/>
          </w:rPr>
          <w:t>2017</w:t>
        </w:r>
        <w:r w:rsidRPr="00371AB5">
          <w:t>.</w:t>
        </w:r>
        <w:r>
          <w:t xml:space="preserve"> eprint arXiv:1711.09536</w:t>
        </w:r>
      </w:ins>
    </w:p>
    <w:p w14:paraId="749A81A4" w14:textId="03C29531" w:rsidR="00371AB5" w:rsidRDefault="00371AB5" w:rsidP="00371AB5">
      <w:pPr>
        <w:pStyle w:val="EndNoteBibliography"/>
        <w:ind w:left="720" w:hanging="720"/>
        <w:rPr>
          <w:ins w:id="8" w:author="Shatrunjai Singh" w:date="2017-12-24T11:15:00Z"/>
        </w:rPr>
      </w:pPr>
      <w:ins w:id="9" w:author="Shatrunjai Singh" w:date="2017-12-24T11:14:00Z">
        <w:r>
          <w:t>47.</w:t>
        </w:r>
        <w:r>
          <w:tab/>
        </w:r>
        <w:r w:rsidRPr="00371AB5">
          <w:t xml:space="preserve">Singh SP, LaSarge CL, An A, McAuliffe JJ, Danzer SC. Clonal Analysis of Newborn Hippocampal Dentate Granule Cell Proliferation and Development in Temporal Lobe Epilepsy. </w:t>
        </w:r>
        <w:r w:rsidRPr="00371AB5">
          <w:rPr>
            <w:i/>
            <w:rPrChange w:id="10" w:author="Shatrunjai Singh" w:date="2017-12-24T11:14:00Z">
              <w:rPr/>
            </w:rPrChange>
          </w:rPr>
          <w:t>eNeuro</w:t>
        </w:r>
        <w:r w:rsidRPr="00371AB5">
          <w:t xml:space="preserve">. </w:t>
        </w:r>
        <w:r w:rsidRPr="00371AB5">
          <w:rPr>
            <w:b/>
            <w:rPrChange w:id="11" w:author="Shatrunjai Singh" w:date="2017-12-24T11:14:00Z">
              <w:rPr/>
            </w:rPrChange>
          </w:rPr>
          <w:t>2015</w:t>
        </w:r>
        <w:r w:rsidRPr="00371AB5">
          <w:t>;2(6):ENEURO.0087-15.2015. doi:10.1523/ENEURO.0087-15.2015</w:t>
        </w:r>
      </w:ins>
    </w:p>
    <w:p w14:paraId="239BB37F" w14:textId="61300F83" w:rsidR="00371AB5" w:rsidRDefault="00371AB5" w:rsidP="00371AB5">
      <w:pPr>
        <w:pStyle w:val="EndNoteBibliography"/>
        <w:ind w:left="720" w:hanging="720"/>
        <w:rPr>
          <w:ins w:id="12" w:author="Shatrunjai Singh" w:date="2017-12-24T11:12:00Z"/>
        </w:rPr>
      </w:pPr>
      <w:ins w:id="13" w:author="Shatrunjai Singh" w:date="2017-12-24T11:17:00Z">
        <w:r>
          <w:t>4</w:t>
        </w:r>
      </w:ins>
      <w:ins w:id="14" w:author="Shatrunjai Singh" w:date="2017-12-24T11:18:00Z">
        <w:r w:rsidR="00B74024">
          <w:t>8</w:t>
        </w:r>
      </w:ins>
      <w:ins w:id="15" w:author="Shatrunjai Singh" w:date="2017-12-24T11:17:00Z">
        <w:r>
          <w:t>.</w:t>
        </w:r>
        <w:r w:rsidRPr="00371AB5">
          <w:t xml:space="preserve"> </w:t>
        </w:r>
        <w:r>
          <w:tab/>
        </w:r>
        <w:r w:rsidRPr="00371AB5">
          <w:t xml:space="preserve">Singh, </w:t>
        </w:r>
      </w:ins>
      <w:ins w:id="16" w:author="Shatrunjai Singh" w:date="2017-12-24T11:18:00Z">
        <w:r>
          <w:t>S.P.</w:t>
        </w:r>
        <w:r w:rsidR="00B74024">
          <w:t xml:space="preserve"> </w:t>
        </w:r>
      </w:ins>
      <w:ins w:id="17" w:author="Shatrunjai Singh" w:date="2017-12-24T11:17:00Z">
        <w:r w:rsidRPr="00371AB5">
          <w:t xml:space="preserve">Quantitative analysis on the origins of morphologically abnormal cells in temporal lobe epilepsy. </w:t>
        </w:r>
        <w:r w:rsidRPr="00371AB5">
          <w:rPr>
            <w:i/>
            <w:rPrChange w:id="18" w:author="Shatrunjai Singh" w:date="2017-12-24T11:18:00Z">
              <w:rPr/>
            </w:rPrChange>
          </w:rPr>
          <w:t>Electronic Thesis or Dissertation</w:t>
        </w:r>
        <w:r w:rsidRPr="00371AB5">
          <w:t xml:space="preserve">. University of Cincinnati, </w:t>
        </w:r>
        <w:r w:rsidRPr="00371AB5">
          <w:rPr>
            <w:b/>
            <w:rPrChange w:id="19" w:author="Shatrunjai Singh" w:date="2017-12-24T11:18:00Z">
              <w:rPr/>
            </w:rPrChange>
          </w:rPr>
          <w:t>2015</w:t>
        </w:r>
        <w:r w:rsidRPr="00371AB5">
          <w:t>. OhioLINK Electronic Theses and Dissertations Center. 24 Dec 2017.</w:t>
        </w:r>
      </w:ins>
    </w:p>
    <w:p w14:paraId="098D22B5" w14:textId="77777777" w:rsidR="00371AB5" w:rsidRDefault="00371AB5" w:rsidP="00371AB5">
      <w:pPr>
        <w:pStyle w:val="EndNoteBibliography"/>
        <w:ind w:left="720" w:hanging="720"/>
        <w:rPr>
          <w:ins w:id="20" w:author="Shatrunjai Singh" w:date="2017-12-24T11:12:00Z"/>
        </w:rPr>
      </w:pPr>
    </w:p>
    <w:p w14:paraId="4AB43D5D" w14:textId="77777777" w:rsidR="00371AB5" w:rsidRDefault="00371AB5" w:rsidP="00371AB5">
      <w:pPr>
        <w:pStyle w:val="EndNoteBibliography"/>
        <w:ind w:left="720" w:hanging="720"/>
        <w:rPr>
          <w:ins w:id="21" w:author="Shatrunjai Singh" w:date="2017-12-24T11:06:00Z"/>
        </w:rPr>
      </w:pPr>
    </w:p>
    <w:p w14:paraId="05B08A0A" w14:textId="77777777" w:rsidR="00371AB5" w:rsidRPr="00697CA6" w:rsidRDefault="00371AB5" w:rsidP="00697CA6">
      <w:pPr>
        <w:pStyle w:val="EndNoteBibliography"/>
        <w:ind w:left="720" w:hanging="720"/>
      </w:pPr>
    </w:p>
    <w:p w14:paraId="046506FD" w14:textId="6958A5B1" w:rsidR="007B203F" w:rsidRPr="00D615A0" w:rsidRDefault="008C2018" w:rsidP="007B203F">
      <w:pPr>
        <w:jc w:val="both"/>
      </w:pPr>
      <w:r w:rsidRPr="00D615A0">
        <w:fldChar w:fldCharType="end"/>
      </w:r>
    </w:p>
    <w:sectPr w:rsidR="007B203F" w:rsidRPr="00D615A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5DD47" w14:textId="77777777" w:rsidR="004D72AB" w:rsidRDefault="004D72AB" w:rsidP="009B1A7B">
      <w:pPr>
        <w:spacing w:after="0" w:line="240" w:lineRule="auto"/>
      </w:pPr>
      <w:r>
        <w:separator/>
      </w:r>
    </w:p>
  </w:endnote>
  <w:endnote w:type="continuationSeparator" w:id="0">
    <w:p w14:paraId="1A93A827" w14:textId="77777777" w:rsidR="004D72AB" w:rsidRDefault="004D72AB" w:rsidP="009B1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elior">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04989" w14:textId="77777777" w:rsidR="00431575" w:rsidRDefault="00431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D91BC" w14:textId="77777777" w:rsidR="00431575" w:rsidRDefault="004315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76BCD" w14:textId="77777777" w:rsidR="00431575" w:rsidRDefault="0043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F21EF" w14:textId="77777777" w:rsidR="004D72AB" w:rsidRDefault="004D72AB" w:rsidP="009B1A7B">
      <w:pPr>
        <w:spacing w:after="0" w:line="240" w:lineRule="auto"/>
      </w:pPr>
      <w:r>
        <w:separator/>
      </w:r>
    </w:p>
  </w:footnote>
  <w:footnote w:type="continuationSeparator" w:id="0">
    <w:p w14:paraId="0C8EEF31" w14:textId="77777777" w:rsidR="004D72AB" w:rsidRDefault="004D72AB" w:rsidP="009B1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A738" w14:textId="77777777" w:rsidR="00431575" w:rsidRDefault="00431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616644"/>
      <w:docPartObj>
        <w:docPartGallery w:val="Watermarks"/>
        <w:docPartUnique/>
      </w:docPartObj>
    </w:sdtPr>
    <w:sdtEndPr/>
    <w:sdtContent>
      <w:p w14:paraId="04CA0FA9" w14:textId="2158EAD9" w:rsidR="00431575" w:rsidRDefault="004D72AB">
        <w:pPr>
          <w:pStyle w:val="Header"/>
        </w:pPr>
        <w:r>
          <w:rPr>
            <w:noProof/>
          </w:rPr>
          <w:pict w14:anchorId="1CFF68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4038E" w14:textId="77777777" w:rsidR="00431575" w:rsidRDefault="0043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B0D97"/>
    <w:multiLevelType w:val="hybridMultilevel"/>
    <w:tmpl w:val="7764D90A"/>
    <w:lvl w:ilvl="0" w:tplc="22C4209C">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trunjai Singh">
    <w15:presenceInfo w15:providerId="Windows Live" w15:userId="27e9b439917e6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AxNbA0NjOzNDQ2NzNR0lEKTi0uzszPAykwrAUAKo4iLCwAAAA="/>
    <w:docVar w:name="EN.InstantFormat" w:val="&lt;ENInstantFormat&gt;&lt;Enabled&gt;1&lt;/Enabled&gt;&lt;ScanUnformatted&gt;1&lt;/ScanUnformatted&gt;&lt;ScanChanges&gt;1&lt;/ScanChanges&gt;&lt;Suspended&gt;0&lt;/Suspended&gt;&lt;/ENInstantFormat&gt;"/>
    <w:docVar w:name="EN.Layout" w:val="&lt;ENLayout&gt;&lt;Style&gt;MDPI Cosm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pfpxf5cx9adqeawxbxffzf5xre9xf0dwde&quot;&gt;thesis v.09&lt;record-ids&gt;&lt;item&gt;50&lt;/item&gt;&lt;item&gt;52&lt;/item&gt;&lt;item&gt;54&lt;/item&gt;&lt;/record-ids&gt;&lt;/item&gt;&lt;item db-id=&quot;w9w9pt22ofv5f4efdflppvxr2exearvfw9fr&quot;&gt;Aluminum&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3&lt;/item&gt;&lt;item&gt;44&lt;/item&gt;&lt;item&gt;45&lt;/item&gt;&lt;/record-ids&gt;&lt;/item&gt;&lt;/Libraries&gt;"/>
  </w:docVars>
  <w:rsids>
    <w:rsidRoot w:val="00F97413"/>
    <w:rsid w:val="00023A9A"/>
    <w:rsid w:val="00044F4A"/>
    <w:rsid w:val="00060392"/>
    <w:rsid w:val="00067F63"/>
    <w:rsid w:val="00084C88"/>
    <w:rsid w:val="00093F07"/>
    <w:rsid w:val="000A3581"/>
    <w:rsid w:val="000A3815"/>
    <w:rsid w:val="000A75CD"/>
    <w:rsid w:val="000B3B7D"/>
    <w:rsid w:val="000E1EF6"/>
    <w:rsid w:val="000E5A64"/>
    <w:rsid w:val="000F2594"/>
    <w:rsid w:val="00106483"/>
    <w:rsid w:val="00112447"/>
    <w:rsid w:val="00124740"/>
    <w:rsid w:val="00126EBD"/>
    <w:rsid w:val="00127492"/>
    <w:rsid w:val="0013058C"/>
    <w:rsid w:val="00137E7E"/>
    <w:rsid w:val="001C2C24"/>
    <w:rsid w:val="001D7FB2"/>
    <w:rsid w:val="001F5169"/>
    <w:rsid w:val="00205182"/>
    <w:rsid w:val="00205C8E"/>
    <w:rsid w:val="002227CA"/>
    <w:rsid w:val="002228BE"/>
    <w:rsid w:val="00226F8E"/>
    <w:rsid w:val="002672AD"/>
    <w:rsid w:val="002A214A"/>
    <w:rsid w:val="002B3245"/>
    <w:rsid w:val="002C057F"/>
    <w:rsid w:val="002C464D"/>
    <w:rsid w:val="002E4458"/>
    <w:rsid w:val="002E53F7"/>
    <w:rsid w:val="002E5EF7"/>
    <w:rsid w:val="0031358F"/>
    <w:rsid w:val="00333A32"/>
    <w:rsid w:val="00333CFA"/>
    <w:rsid w:val="003538F2"/>
    <w:rsid w:val="00371AB5"/>
    <w:rsid w:val="00384922"/>
    <w:rsid w:val="003913C5"/>
    <w:rsid w:val="003A1079"/>
    <w:rsid w:val="003B03EA"/>
    <w:rsid w:val="003B33C3"/>
    <w:rsid w:val="003B3F6F"/>
    <w:rsid w:val="003B77D4"/>
    <w:rsid w:val="003B7E14"/>
    <w:rsid w:val="003C074D"/>
    <w:rsid w:val="003D4B5B"/>
    <w:rsid w:val="003D789A"/>
    <w:rsid w:val="003E615C"/>
    <w:rsid w:val="003E7D41"/>
    <w:rsid w:val="003F7698"/>
    <w:rsid w:val="00403092"/>
    <w:rsid w:val="004115EF"/>
    <w:rsid w:val="00422479"/>
    <w:rsid w:val="00431575"/>
    <w:rsid w:val="0045126D"/>
    <w:rsid w:val="00457B7C"/>
    <w:rsid w:val="004708B3"/>
    <w:rsid w:val="004737CB"/>
    <w:rsid w:val="00476BEA"/>
    <w:rsid w:val="0049225F"/>
    <w:rsid w:val="004954D2"/>
    <w:rsid w:val="004B2A40"/>
    <w:rsid w:val="004D575C"/>
    <w:rsid w:val="004D7028"/>
    <w:rsid w:val="004D72AB"/>
    <w:rsid w:val="00502AF0"/>
    <w:rsid w:val="00512257"/>
    <w:rsid w:val="005239E2"/>
    <w:rsid w:val="005405BC"/>
    <w:rsid w:val="00541EAD"/>
    <w:rsid w:val="00546BCF"/>
    <w:rsid w:val="00572EA0"/>
    <w:rsid w:val="00595ECF"/>
    <w:rsid w:val="005B08B0"/>
    <w:rsid w:val="005B1B3C"/>
    <w:rsid w:val="005D0737"/>
    <w:rsid w:val="005D22D7"/>
    <w:rsid w:val="005D553E"/>
    <w:rsid w:val="005D7E53"/>
    <w:rsid w:val="005E00AA"/>
    <w:rsid w:val="005F1D87"/>
    <w:rsid w:val="005F4ABB"/>
    <w:rsid w:val="00605406"/>
    <w:rsid w:val="006212EB"/>
    <w:rsid w:val="00622E2B"/>
    <w:rsid w:val="006247D1"/>
    <w:rsid w:val="00626FEC"/>
    <w:rsid w:val="00633910"/>
    <w:rsid w:val="00635743"/>
    <w:rsid w:val="006365C5"/>
    <w:rsid w:val="00647523"/>
    <w:rsid w:val="00650287"/>
    <w:rsid w:val="00662838"/>
    <w:rsid w:val="00676D2A"/>
    <w:rsid w:val="0068096E"/>
    <w:rsid w:val="0068758F"/>
    <w:rsid w:val="006915D7"/>
    <w:rsid w:val="00697C07"/>
    <w:rsid w:val="00697CA6"/>
    <w:rsid w:val="006A405B"/>
    <w:rsid w:val="006A5B57"/>
    <w:rsid w:val="006B122A"/>
    <w:rsid w:val="006F3BE9"/>
    <w:rsid w:val="00701B7C"/>
    <w:rsid w:val="00703CBE"/>
    <w:rsid w:val="00724987"/>
    <w:rsid w:val="007258F5"/>
    <w:rsid w:val="00753780"/>
    <w:rsid w:val="00766CA0"/>
    <w:rsid w:val="007705C7"/>
    <w:rsid w:val="007B1C76"/>
    <w:rsid w:val="007B203F"/>
    <w:rsid w:val="007B2B31"/>
    <w:rsid w:val="007C0107"/>
    <w:rsid w:val="007C542F"/>
    <w:rsid w:val="007C6A56"/>
    <w:rsid w:val="007E0543"/>
    <w:rsid w:val="007E62E5"/>
    <w:rsid w:val="007E76E3"/>
    <w:rsid w:val="00811CC7"/>
    <w:rsid w:val="00832EE1"/>
    <w:rsid w:val="00833EB9"/>
    <w:rsid w:val="00847977"/>
    <w:rsid w:val="00855BBE"/>
    <w:rsid w:val="00856177"/>
    <w:rsid w:val="00871FBE"/>
    <w:rsid w:val="00872288"/>
    <w:rsid w:val="00872B41"/>
    <w:rsid w:val="0087498B"/>
    <w:rsid w:val="00883117"/>
    <w:rsid w:val="008844CB"/>
    <w:rsid w:val="008858D9"/>
    <w:rsid w:val="008871AF"/>
    <w:rsid w:val="008A0C25"/>
    <w:rsid w:val="008A364C"/>
    <w:rsid w:val="008A3F36"/>
    <w:rsid w:val="008B0B9A"/>
    <w:rsid w:val="008C2018"/>
    <w:rsid w:val="008D20D9"/>
    <w:rsid w:val="008D3208"/>
    <w:rsid w:val="008E13C7"/>
    <w:rsid w:val="008E6D9E"/>
    <w:rsid w:val="008F5473"/>
    <w:rsid w:val="0090740F"/>
    <w:rsid w:val="00920638"/>
    <w:rsid w:val="00923DAC"/>
    <w:rsid w:val="009263EE"/>
    <w:rsid w:val="009346C6"/>
    <w:rsid w:val="00974F02"/>
    <w:rsid w:val="00980589"/>
    <w:rsid w:val="00980D83"/>
    <w:rsid w:val="00991B78"/>
    <w:rsid w:val="009B1A7B"/>
    <w:rsid w:val="009B1D49"/>
    <w:rsid w:val="009B6115"/>
    <w:rsid w:val="009C0A2F"/>
    <w:rsid w:val="009C1457"/>
    <w:rsid w:val="009F200F"/>
    <w:rsid w:val="00A037B1"/>
    <w:rsid w:val="00A205B5"/>
    <w:rsid w:val="00A32674"/>
    <w:rsid w:val="00A330A8"/>
    <w:rsid w:val="00A34A7B"/>
    <w:rsid w:val="00A35E3D"/>
    <w:rsid w:val="00A538E6"/>
    <w:rsid w:val="00A63556"/>
    <w:rsid w:val="00A703BC"/>
    <w:rsid w:val="00A86CEE"/>
    <w:rsid w:val="00A97CE4"/>
    <w:rsid w:val="00AA5208"/>
    <w:rsid w:val="00AB67E2"/>
    <w:rsid w:val="00AB71C1"/>
    <w:rsid w:val="00AC47A6"/>
    <w:rsid w:val="00AD0B93"/>
    <w:rsid w:val="00AD6050"/>
    <w:rsid w:val="00AE6C79"/>
    <w:rsid w:val="00B07CD8"/>
    <w:rsid w:val="00B418C2"/>
    <w:rsid w:val="00B51BDC"/>
    <w:rsid w:val="00B65029"/>
    <w:rsid w:val="00B66AA0"/>
    <w:rsid w:val="00B74024"/>
    <w:rsid w:val="00B83567"/>
    <w:rsid w:val="00BA0F10"/>
    <w:rsid w:val="00BB059D"/>
    <w:rsid w:val="00BB4ACD"/>
    <w:rsid w:val="00BF0619"/>
    <w:rsid w:val="00C23916"/>
    <w:rsid w:val="00C35C6A"/>
    <w:rsid w:val="00C447D7"/>
    <w:rsid w:val="00C50C04"/>
    <w:rsid w:val="00C517AC"/>
    <w:rsid w:val="00C52FF3"/>
    <w:rsid w:val="00C54C68"/>
    <w:rsid w:val="00C67333"/>
    <w:rsid w:val="00C81B05"/>
    <w:rsid w:val="00C84D75"/>
    <w:rsid w:val="00C906C7"/>
    <w:rsid w:val="00CA1722"/>
    <w:rsid w:val="00CB11CF"/>
    <w:rsid w:val="00CB430C"/>
    <w:rsid w:val="00CB7197"/>
    <w:rsid w:val="00CC3322"/>
    <w:rsid w:val="00CC3A9B"/>
    <w:rsid w:val="00CC5141"/>
    <w:rsid w:val="00CD73BE"/>
    <w:rsid w:val="00CE0100"/>
    <w:rsid w:val="00CF2C41"/>
    <w:rsid w:val="00D34B7E"/>
    <w:rsid w:val="00D369B3"/>
    <w:rsid w:val="00D506D1"/>
    <w:rsid w:val="00D50771"/>
    <w:rsid w:val="00D520A4"/>
    <w:rsid w:val="00D57BEA"/>
    <w:rsid w:val="00D615A0"/>
    <w:rsid w:val="00D70C06"/>
    <w:rsid w:val="00D74E16"/>
    <w:rsid w:val="00D769E6"/>
    <w:rsid w:val="00D77D65"/>
    <w:rsid w:val="00D9020B"/>
    <w:rsid w:val="00D90C9A"/>
    <w:rsid w:val="00D95B7A"/>
    <w:rsid w:val="00DA2E13"/>
    <w:rsid w:val="00DA3014"/>
    <w:rsid w:val="00DA3E7E"/>
    <w:rsid w:val="00DB021A"/>
    <w:rsid w:val="00DC730A"/>
    <w:rsid w:val="00DD0690"/>
    <w:rsid w:val="00DD64EB"/>
    <w:rsid w:val="00DE6BB8"/>
    <w:rsid w:val="00DF67B1"/>
    <w:rsid w:val="00DF79AD"/>
    <w:rsid w:val="00E12807"/>
    <w:rsid w:val="00E2042B"/>
    <w:rsid w:val="00E22CEC"/>
    <w:rsid w:val="00E36634"/>
    <w:rsid w:val="00E412F7"/>
    <w:rsid w:val="00E423D2"/>
    <w:rsid w:val="00E442A0"/>
    <w:rsid w:val="00E51C60"/>
    <w:rsid w:val="00E51FAB"/>
    <w:rsid w:val="00E61169"/>
    <w:rsid w:val="00E67215"/>
    <w:rsid w:val="00E70583"/>
    <w:rsid w:val="00E73BE1"/>
    <w:rsid w:val="00E85A9D"/>
    <w:rsid w:val="00E86853"/>
    <w:rsid w:val="00EA2AC1"/>
    <w:rsid w:val="00EB3EBA"/>
    <w:rsid w:val="00EB7D91"/>
    <w:rsid w:val="00ED06DA"/>
    <w:rsid w:val="00ED1F3A"/>
    <w:rsid w:val="00EE2BF3"/>
    <w:rsid w:val="00F02501"/>
    <w:rsid w:val="00F10497"/>
    <w:rsid w:val="00F15360"/>
    <w:rsid w:val="00F271A6"/>
    <w:rsid w:val="00F3279D"/>
    <w:rsid w:val="00F41F5A"/>
    <w:rsid w:val="00F44CCD"/>
    <w:rsid w:val="00F4519E"/>
    <w:rsid w:val="00F775D2"/>
    <w:rsid w:val="00F97413"/>
    <w:rsid w:val="00FA62C6"/>
    <w:rsid w:val="00FB6977"/>
    <w:rsid w:val="00FE17D1"/>
    <w:rsid w:val="00FE6EA1"/>
    <w:rsid w:val="00FE7826"/>
    <w:rsid w:val="00FF0CE6"/>
    <w:rsid w:val="00FF2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87AA3C"/>
  <w15:docId w15:val="{BE697DC7-E14E-4182-844E-0B8ABC8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5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C201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C2018"/>
    <w:rPr>
      <w:rFonts w:ascii="Calibri" w:hAnsi="Calibri" w:cs="Calibri"/>
      <w:noProof/>
    </w:rPr>
  </w:style>
  <w:style w:type="paragraph" w:customStyle="1" w:styleId="EndNoteBibliography">
    <w:name w:val="EndNote Bibliography"/>
    <w:basedOn w:val="Normal"/>
    <w:link w:val="EndNoteBibliographyChar"/>
    <w:rsid w:val="008C2018"/>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C2018"/>
    <w:rPr>
      <w:rFonts w:ascii="Calibri" w:hAnsi="Calibri" w:cs="Calibri"/>
      <w:noProof/>
    </w:rPr>
  </w:style>
  <w:style w:type="character" w:styleId="Hyperlink">
    <w:name w:val="Hyperlink"/>
    <w:basedOn w:val="DefaultParagraphFont"/>
    <w:uiPriority w:val="99"/>
    <w:unhideWhenUsed/>
    <w:rsid w:val="008C2018"/>
    <w:rPr>
      <w:color w:val="0563C1" w:themeColor="hyperlink"/>
      <w:u w:val="single"/>
    </w:rPr>
  </w:style>
  <w:style w:type="character" w:customStyle="1" w:styleId="UnresolvedMention1">
    <w:name w:val="Unresolved Mention1"/>
    <w:basedOn w:val="DefaultParagraphFont"/>
    <w:uiPriority w:val="99"/>
    <w:semiHidden/>
    <w:unhideWhenUsed/>
    <w:rsid w:val="008C2018"/>
    <w:rPr>
      <w:color w:val="808080"/>
      <w:shd w:val="clear" w:color="auto" w:fill="E6E6E6"/>
    </w:rPr>
  </w:style>
  <w:style w:type="paragraph" w:styleId="ListParagraph">
    <w:name w:val="List Paragraph"/>
    <w:basedOn w:val="Normal"/>
    <w:uiPriority w:val="34"/>
    <w:qFormat/>
    <w:rsid w:val="00B07CD8"/>
    <w:pPr>
      <w:ind w:left="720"/>
      <w:contextualSpacing/>
    </w:pPr>
  </w:style>
  <w:style w:type="character" w:styleId="FollowedHyperlink">
    <w:name w:val="FollowedHyperlink"/>
    <w:basedOn w:val="DefaultParagraphFont"/>
    <w:uiPriority w:val="99"/>
    <w:semiHidden/>
    <w:unhideWhenUsed/>
    <w:rsid w:val="00FF2466"/>
    <w:rPr>
      <w:color w:val="954F72" w:themeColor="followedHyperlink"/>
      <w:u w:val="single"/>
    </w:rPr>
  </w:style>
  <w:style w:type="paragraph" w:styleId="NormalWeb">
    <w:name w:val="Normal (Web)"/>
    <w:basedOn w:val="Normal"/>
    <w:uiPriority w:val="99"/>
    <w:unhideWhenUsed/>
    <w:rsid w:val="00980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697C07"/>
  </w:style>
  <w:style w:type="table" w:styleId="TableGrid">
    <w:name w:val="Table Grid"/>
    <w:basedOn w:val="TableNormal"/>
    <w:uiPriority w:val="39"/>
    <w:rsid w:val="00980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519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875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58F"/>
    <w:rPr>
      <w:rFonts w:ascii="Lucida Grande" w:hAnsi="Lucida Grande" w:cs="Lucida Grande"/>
      <w:sz w:val="18"/>
      <w:szCs w:val="18"/>
    </w:rPr>
  </w:style>
  <w:style w:type="paragraph" w:styleId="Header">
    <w:name w:val="header"/>
    <w:basedOn w:val="Normal"/>
    <w:link w:val="HeaderChar"/>
    <w:uiPriority w:val="99"/>
    <w:unhideWhenUsed/>
    <w:rsid w:val="009B1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A7B"/>
  </w:style>
  <w:style w:type="paragraph" w:styleId="Footer">
    <w:name w:val="footer"/>
    <w:basedOn w:val="Normal"/>
    <w:link w:val="FooterChar"/>
    <w:uiPriority w:val="99"/>
    <w:unhideWhenUsed/>
    <w:rsid w:val="009B1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A7B"/>
  </w:style>
  <w:style w:type="character" w:styleId="UnresolvedMention">
    <w:name w:val="Unresolved Mention"/>
    <w:basedOn w:val="DefaultParagraphFont"/>
    <w:uiPriority w:val="99"/>
    <w:semiHidden/>
    <w:unhideWhenUsed/>
    <w:rsid w:val="003B33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1432">
      <w:bodyDiv w:val="1"/>
      <w:marLeft w:val="0"/>
      <w:marRight w:val="0"/>
      <w:marTop w:val="0"/>
      <w:marBottom w:val="0"/>
      <w:divBdr>
        <w:top w:val="none" w:sz="0" w:space="0" w:color="auto"/>
        <w:left w:val="none" w:sz="0" w:space="0" w:color="auto"/>
        <w:bottom w:val="none" w:sz="0" w:space="0" w:color="auto"/>
        <w:right w:val="none" w:sz="0" w:space="0" w:color="auto"/>
      </w:divBdr>
      <w:divsChild>
        <w:div w:id="1739093365">
          <w:marLeft w:val="0"/>
          <w:marRight w:val="0"/>
          <w:marTop w:val="0"/>
          <w:marBottom w:val="0"/>
          <w:divBdr>
            <w:top w:val="none" w:sz="0" w:space="0" w:color="auto"/>
            <w:left w:val="none" w:sz="0" w:space="0" w:color="auto"/>
            <w:bottom w:val="none" w:sz="0" w:space="0" w:color="auto"/>
            <w:right w:val="none" w:sz="0" w:space="0" w:color="auto"/>
          </w:divBdr>
          <w:divsChild>
            <w:div w:id="374817482">
              <w:marLeft w:val="0"/>
              <w:marRight w:val="0"/>
              <w:marTop w:val="0"/>
              <w:marBottom w:val="0"/>
              <w:divBdr>
                <w:top w:val="none" w:sz="0" w:space="0" w:color="auto"/>
                <w:left w:val="none" w:sz="0" w:space="0" w:color="auto"/>
                <w:bottom w:val="none" w:sz="0" w:space="0" w:color="auto"/>
                <w:right w:val="none" w:sz="0" w:space="0" w:color="auto"/>
              </w:divBdr>
              <w:divsChild>
                <w:div w:id="939341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90528777">
          <w:marLeft w:val="0"/>
          <w:marRight w:val="0"/>
          <w:marTop w:val="0"/>
          <w:marBottom w:val="0"/>
          <w:divBdr>
            <w:top w:val="none" w:sz="0" w:space="0" w:color="auto"/>
            <w:left w:val="none" w:sz="0" w:space="0" w:color="auto"/>
            <w:bottom w:val="none" w:sz="0" w:space="0" w:color="auto"/>
            <w:right w:val="none" w:sz="0" w:space="0" w:color="auto"/>
          </w:divBdr>
          <w:divsChild>
            <w:div w:id="410080201">
              <w:marLeft w:val="0"/>
              <w:marRight w:val="0"/>
              <w:marTop w:val="0"/>
              <w:marBottom w:val="0"/>
              <w:divBdr>
                <w:top w:val="none" w:sz="0" w:space="0" w:color="auto"/>
                <w:left w:val="none" w:sz="0" w:space="0" w:color="auto"/>
                <w:bottom w:val="none" w:sz="0" w:space="0" w:color="auto"/>
                <w:right w:val="none" w:sz="0" w:space="0" w:color="auto"/>
              </w:divBdr>
              <w:divsChild>
                <w:div w:id="9398004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97284546">
          <w:marLeft w:val="0"/>
          <w:marRight w:val="0"/>
          <w:marTop w:val="0"/>
          <w:marBottom w:val="0"/>
          <w:divBdr>
            <w:top w:val="none" w:sz="0" w:space="0" w:color="auto"/>
            <w:left w:val="none" w:sz="0" w:space="0" w:color="auto"/>
            <w:bottom w:val="none" w:sz="0" w:space="0" w:color="auto"/>
            <w:right w:val="none" w:sz="0" w:space="0" w:color="auto"/>
          </w:divBdr>
          <w:divsChild>
            <w:div w:id="183176858">
              <w:marLeft w:val="0"/>
              <w:marRight w:val="0"/>
              <w:marTop w:val="0"/>
              <w:marBottom w:val="0"/>
              <w:divBdr>
                <w:top w:val="none" w:sz="0" w:space="0" w:color="auto"/>
                <w:left w:val="none" w:sz="0" w:space="0" w:color="auto"/>
                <w:bottom w:val="none" w:sz="0" w:space="0" w:color="auto"/>
                <w:right w:val="none" w:sz="0" w:space="0" w:color="auto"/>
              </w:divBdr>
              <w:divsChild>
                <w:div w:id="9168677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77179086">
      <w:bodyDiv w:val="1"/>
      <w:marLeft w:val="0"/>
      <w:marRight w:val="0"/>
      <w:marTop w:val="0"/>
      <w:marBottom w:val="0"/>
      <w:divBdr>
        <w:top w:val="none" w:sz="0" w:space="0" w:color="auto"/>
        <w:left w:val="none" w:sz="0" w:space="0" w:color="auto"/>
        <w:bottom w:val="none" w:sz="0" w:space="0" w:color="auto"/>
        <w:right w:val="none" w:sz="0" w:space="0" w:color="auto"/>
      </w:divBdr>
    </w:div>
    <w:div w:id="1199782844">
      <w:bodyDiv w:val="1"/>
      <w:marLeft w:val="0"/>
      <w:marRight w:val="0"/>
      <w:marTop w:val="0"/>
      <w:marBottom w:val="0"/>
      <w:divBdr>
        <w:top w:val="none" w:sz="0" w:space="0" w:color="auto"/>
        <w:left w:val="none" w:sz="0" w:space="0" w:color="auto"/>
        <w:bottom w:val="none" w:sz="0" w:space="0" w:color="auto"/>
        <w:right w:val="none" w:sz="0" w:space="0" w:color="auto"/>
      </w:divBdr>
    </w:div>
    <w:div w:id="1377001336">
      <w:bodyDiv w:val="1"/>
      <w:marLeft w:val="0"/>
      <w:marRight w:val="0"/>
      <w:marTop w:val="0"/>
      <w:marBottom w:val="0"/>
      <w:divBdr>
        <w:top w:val="none" w:sz="0" w:space="0" w:color="auto"/>
        <w:left w:val="none" w:sz="0" w:space="0" w:color="auto"/>
        <w:bottom w:val="none" w:sz="0" w:space="0" w:color="auto"/>
        <w:right w:val="none" w:sz="0" w:space="0" w:color="auto"/>
      </w:divBdr>
    </w:div>
    <w:div w:id="148658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wansm@mail.uc.edu" TargetMode="External"/><Relationship Id="rId13" Type="http://schemas.openxmlformats.org/officeDocument/2006/relationships/hyperlink" Target="https://www.cancer.gov/about-cancer/causes-prevention/risk/myths/antiperspirants-fact-shee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ncer.org/cancer/cancer-causes/antiperspirants-and-breast-cancer-risk.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z.org/news_and_events_alzheimer_news_02-02-2005.asp"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eur-lex.europa.eu/LexUriServ/LexUriServ.do?uri=CONSLEG:1976L0768:20100301:en: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fda.gov/downloads/drugs/developmentapprovalprocess/developmentresources/over-the-counterotcdrugs/statusofotcrulemakings/ucm110774.pdf" TargetMode="External"/><Relationship Id="rId14" Type="http://schemas.openxmlformats.org/officeDocument/2006/relationships/hyperlink" Target="http://ec.europa.eu/health/ph_risk/committees/04_sccp/docs/sccp_o_00d.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3A55-E620-4802-B4FD-5698EE9B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10437</Words>
  <Characters>59495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Baswan</dc:creator>
  <cp:keywords/>
  <dc:description/>
  <cp:lastModifiedBy>Shatrunjai Singh</cp:lastModifiedBy>
  <cp:revision>4</cp:revision>
  <cp:lastPrinted>2017-12-22T15:37:00Z</cp:lastPrinted>
  <dcterms:created xsi:type="dcterms:W3CDTF">2017-12-24T16:03:00Z</dcterms:created>
  <dcterms:modified xsi:type="dcterms:W3CDTF">2017-12-24T16:22:00Z</dcterms:modified>
</cp:coreProperties>
</file>